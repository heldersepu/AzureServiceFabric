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3AA" w:rsidRDefault="00E343AA" w:rsidP="00E343AA">
      <w:pPr>
        <w:pStyle w:val="Title"/>
        <w:ind w:right="288"/>
        <w:rPr>
          <w:rFonts w:cs="Calibri"/>
          <w:color w:val="4F81BD"/>
          <w:sz w:val="60"/>
          <w:szCs w:val="60"/>
          <w:lang w:val="en-IN"/>
        </w:rPr>
      </w:pPr>
      <w:bookmarkStart w:id="0" w:name="_GoBack"/>
      <w:bookmarkEnd w:id="0"/>
      <w:r>
        <w:rPr>
          <w:rFonts w:cs="Calibri"/>
          <w:color w:val="4F81BD"/>
          <w:sz w:val="60"/>
          <w:szCs w:val="60"/>
          <w:lang w:val="en-IN"/>
        </w:rPr>
        <w:t>WorkshopPLUS</w:t>
      </w:r>
    </w:p>
    <w:p w:rsidR="00E343AA" w:rsidRPr="00C12267" w:rsidRDefault="00E343AA" w:rsidP="00E343AA">
      <w:pPr>
        <w:pStyle w:val="Title"/>
        <w:ind w:right="288"/>
        <w:rPr>
          <w:rFonts w:cs="Calibri"/>
          <w:color w:val="4F81BD"/>
          <w:sz w:val="60"/>
          <w:szCs w:val="60"/>
        </w:rPr>
      </w:pPr>
      <w:r>
        <w:rPr>
          <w:rFonts w:cs="Calibri"/>
          <w:color w:val="4F81BD"/>
          <w:sz w:val="60"/>
          <w:szCs w:val="60"/>
          <w:lang w:val="en-IN"/>
        </w:rPr>
        <w:t>Microsoft Azure Service Fabric</w:t>
      </w:r>
      <w:r w:rsidR="00163D09">
        <w:rPr>
          <w:rFonts w:cs="Calibri"/>
          <w:color w:val="4F81BD"/>
          <w:sz w:val="60"/>
          <w:szCs w:val="60"/>
          <w:lang w:val="en-IN"/>
        </w:rPr>
        <w:t xml:space="preserve"> for Developers</w:t>
      </w:r>
    </w:p>
    <w:p w:rsidR="00E343AA" w:rsidRDefault="00E343AA" w:rsidP="00E343AA">
      <w:pPr>
        <w:pStyle w:val="DocumentTitleSecond"/>
        <w:rPr>
          <w:lang w:val="en-IN" w:eastAsia="en-US"/>
        </w:rPr>
      </w:pPr>
      <w:r w:rsidRPr="00E343AA">
        <w:rPr>
          <w:lang w:val="en-IN" w:eastAsia="en-US"/>
        </w:rPr>
        <w:t xml:space="preserve">Service Fabric </w:t>
      </w:r>
      <w:r w:rsidR="000612E2">
        <w:rPr>
          <w:lang w:val="en-IN" w:eastAsia="en-US"/>
        </w:rPr>
        <w:t xml:space="preserve">End-to-End </w:t>
      </w:r>
      <w:r w:rsidRPr="00E343AA">
        <w:rPr>
          <w:lang w:val="en-IN" w:eastAsia="en-US"/>
        </w:rPr>
        <w:t>Services</w:t>
      </w:r>
    </w:p>
    <w:p w:rsidR="00E343AA" w:rsidRDefault="00E343AA" w:rsidP="00E343AA">
      <w:pPr>
        <w:pStyle w:val="DocumentTitleSecond"/>
      </w:pPr>
      <w:r w:rsidRPr="007840F3">
        <w:t>Student Lab Manual</w:t>
      </w:r>
    </w:p>
    <w:p w:rsidR="00E343AA" w:rsidRDefault="00E343AA" w:rsidP="00E343AA"/>
    <w:p w:rsidR="00E343AA" w:rsidRDefault="00E343AA" w:rsidP="00E343AA"/>
    <w:p w:rsidR="00E343AA" w:rsidRDefault="00E343AA" w:rsidP="00E343AA"/>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E343AA" w:rsidP="00E343AA">
      <w:pPr>
        <w:jc w:val="right"/>
      </w:pPr>
    </w:p>
    <w:p w:rsidR="00E343AA" w:rsidRDefault="00A43C93" w:rsidP="00E343AA">
      <w:pPr>
        <w:jc w:val="right"/>
      </w:pPr>
      <w:r>
        <w:t>V2</w:t>
      </w:r>
      <w:r w:rsidR="00E343AA">
        <w:t>.</w:t>
      </w:r>
      <w:r>
        <w:t>0</w:t>
      </w:r>
      <w:r w:rsidR="00E343AA">
        <w:t xml:space="preserve">, </w:t>
      </w:r>
      <w:r>
        <w:t>March 15</w:t>
      </w:r>
      <w:r w:rsidR="00503067">
        <w:t>, 2017</w:t>
      </w:r>
    </w:p>
    <w:p w:rsidR="00E343AA" w:rsidRDefault="00E343AA" w:rsidP="00E343AA"/>
    <w:p w:rsidR="00E343AA" w:rsidRDefault="00E343AA" w:rsidP="00E343AA">
      <w:pPr>
        <w:rPr>
          <w:rFonts w:eastAsia="Times New Roman" w:cs="Arial"/>
          <w:color w:val="595959" w:themeColor="text1" w:themeTint="A6"/>
          <w:sz w:val="20"/>
          <w:szCs w:val="20"/>
          <w:lang w:bidi="he-IL"/>
        </w:rPr>
      </w:pPr>
    </w:p>
    <w:p w:rsidR="003316F5" w:rsidRPr="002E1BE1" w:rsidRDefault="003316F5" w:rsidP="003316F5">
      <w:pPr>
        <w:pStyle w:val="BookVersion"/>
        <w:jc w:val="left"/>
        <w:rPr>
          <w:b/>
          <w:bCs/>
        </w:rPr>
      </w:pPr>
      <w:r w:rsidRPr="003F52C0">
        <w:rPr>
          <w:b/>
          <w:bCs/>
        </w:rPr>
        <w:t>Conditions and Terms of Use</w:t>
      </w:r>
    </w:p>
    <w:p w:rsidR="003316F5" w:rsidRPr="000B39E7" w:rsidRDefault="003316F5" w:rsidP="003316F5">
      <w:pPr>
        <w:pStyle w:val="Legalese"/>
        <w:rPr>
          <w:rFonts w:ascii="Segoe UI" w:hAnsi="Segoe UI" w:cs="Segoe UI"/>
          <w:sz w:val="18"/>
          <w:szCs w:val="18"/>
        </w:rPr>
      </w:pPr>
      <w:r w:rsidRPr="000B39E7">
        <w:rPr>
          <w:rFonts w:ascii="Segoe UI" w:hAnsi="Segoe UI" w:cs="Segoe UI"/>
          <w:sz w:val="18"/>
          <w:szCs w:val="18"/>
        </w:rPr>
        <w:t xml:space="preserve">Microsoft Confidential </w:t>
      </w:r>
    </w:p>
    <w:p w:rsidR="003316F5" w:rsidRPr="000B39E7" w:rsidRDefault="003316F5" w:rsidP="003316F5">
      <w:pPr>
        <w:pStyle w:val="Legalese"/>
        <w:rPr>
          <w:sz w:val="18"/>
          <w:szCs w:val="18"/>
        </w:rPr>
      </w:pPr>
    </w:p>
    <w:p w:rsidR="00B2175B" w:rsidRPr="00561F5A" w:rsidRDefault="00B2175B" w:rsidP="00B2175B">
      <w:pPr>
        <w:autoSpaceDE w:val="0"/>
        <w:autoSpaceDN w:val="0"/>
        <w:adjustRightInd w:val="0"/>
        <w:spacing w:before="0" w:after="120" w:line="200" w:lineRule="exact"/>
        <w:ind w:left="720"/>
        <w:rPr>
          <w:ins w:id="1" w:author="Unknown"/>
          <w:rFonts w:cs="Segoe UI"/>
          <w:color w:val="000000" w:themeColor="text1"/>
          <w:sz w:val="16"/>
          <w:szCs w:val="16"/>
          <w:lang w:val="en-IN"/>
        </w:rPr>
      </w:pPr>
      <w:ins w:id="2" w:author="Unknown">
        <w:r w:rsidRPr="00561F5A">
          <w:rPr>
            <w:rFonts w:cs="Segoe UI"/>
            <w:color w:val="000000" w:themeColor="text1"/>
            <w:sz w:val="16"/>
            <w:szCs w:val="16"/>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ins>
    </w:p>
    <w:p w:rsidR="00B2175B" w:rsidRPr="00561F5A" w:rsidRDefault="00B2175B" w:rsidP="00B2175B">
      <w:pPr>
        <w:autoSpaceDE w:val="0"/>
        <w:autoSpaceDN w:val="0"/>
        <w:adjustRightInd w:val="0"/>
        <w:spacing w:before="0" w:after="120" w:line="200" w:lineRule="exact"/>
        <w:ind w:left="720"/>
        <w:rPr>
          <w:ins w:id="3" w:author="Unknown"/>
          <w:rFonts w:cs="Segoe UI"/>
          <w:color w:val="000000" w:themeColor="text1"/>
          <w:sz w:val="16"/>
          <w:szCs w:val="16"/>
          <w:lang w:val="en-IN"/>
        </w:rPr>
      </w:pPr>
      <w:ins w:id="4" w:author="Unknown">
        <w:r w:rsidRPr="00561F5A">
          <w:rPr>
            <w:rFonts w:cs="Segoe UI"/>
            <w:color w:val="000000" w:themeColor="text1"/>
            <w:sz w:val="16"/>
            <w:szCs w:val="16"/>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ins>
    </w:p>
    <w:p w:rsidR="00B2175B" w:rsidRPr="00561F5A" w:rsidRDefault="00B2175B" w:rsidP="00B2175B">
      <w:pPr>
        <w:autoSpaceDE w:val="0"/>
        <w:autoSpaceDN w:val="0"/>
        <w:adjustRightInd w:val="0"/>
        <w:spacing w:before="0" w:after="120" w:line="200" w:lineRule="exact"/>
        <w:ind w:left="720"/>
        <w:rPr>
          <w:ins w:id="5" w:author="Unknown"/>
          <w:rFonts w:cs="Segoe UI"/>
          <w:color w:val="000000" w:themeColor="text1"/>
          <w:sz w:val="16"/>
          <w:szCs w:val="16"/>
        </w:rPr>
      </w:pPr>
      <w:ins w:id="6" w:author="Unknown">
        <w:r w:rsidRPr="00561F5A">
          <w:rPr>
            <w:rFonts w:cs="Segoe UI"/>
            <w:color w:val="000000" w:themeColor="text1"/>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ins>
    </w:p>
    <w:p w:rsidR="00E343AA" w:rsidRPr="00E343AA" w:rsidRDefault="00E343AA">
      <w:pPr>
        <w:rPr>
          <w:rFonts w:asciiTheme="majorHAnsi" w:eastAsiaTheme="majorEastAsia" w:hAnsiTheme="majorHAnsi" w:cstheme="majorBidi"/>
          <w:b/>
          <w:bCs/>
          <w:color w:val="2E74B5" w:themeColor="accent1" w:themeShade="BF"/>
          <w:sz w:val="28"/>
          <w:szCs w:val="28"/>
        </w:rPr>
      </w:pPr>
    </w:p>
    <w:p w:rsidR="003316F5" w:rsidRPr="002E1BE1" w:rsidRDefault="003316F5" w:rsidP="003316F5">
      <w:pPr>
        <w:pStyle w:val="BookVersion"/>
        <w:jc w:val="left"/>
        <w:rPr>
          <w:b/>
          <w:bCs/>
        </w:rPr>
      </w:pPr>
      <w:r w:rsidRPr="003F52C0">
        <w:rPr>
          <w:b/>
          <w:bCs/>
        </w:rPr>
        <w:t>Copyright and Trademarks</w:t>
      </w:r>
    </w:p>
    <w:p w:rsidR="003316F5" w:rsidRPr="000B39E7" w:rsidRDefault="003316F5" w:rsidP="003316F5">
      <w:pPr>
        <w:pStyle w:val="Legalese"/>
        <w:rPr>
          <w:rFonts w:ascii="Segoe UI" w:hAnsi="Segoe UI" w:cs="Segoe UI"/>
          <w:sz w:val="18"/>
          <w:szCs w:val="18"/>
        </w:rPr>
      </w:pPr>
      <w:r w:rsidRPr="000B39E7">
        <w:rPr>
          <w:rFonts w:ascii="Segoe UI" w:hAnsi="Segoe UI" w:cs="Segoe UI"/>
          <w:sz w:val="18"/>
          <w:szCs w:val="18"/>
        </w:rPr>
        <w:t>© 2015 Microsoft Corporation. All rights reserved.</w:t>
      </w:r>
    </w:p>
    <w:p w:rsidR="003316F5" w:rsidRPr="000B39E7" w:rsidRDefault="003316F5" w:rsidP="003316F5">
      <w:pPr>
        <w:pStyle w:val="Legalese"/>
        <w:rPr>
          <w:rFonts w:ascii="Segoe UI" w:hAnsi="Segoe UI" w:cs="Segoe UI"/>
          <w:sz w:val="18"/>
          <w:szCs w:val="18"/>
        </w:rPr>
      </w:pPr>
      <w:r w:rsidRPr="000B39E7">
        <w:rPr>
          <w:rFonts w:ascii="Segoe UI" w:hAnsi="Segoe UI" w:cs="Segoe UI"/>
          <w:sz w:val="18"/>
          <w:szCs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rsidR="003316F5" w:rsidRPr="000B39E7" w:rsidRDefault="003316F5" w:rsidP="003316F5">
      <w:pPr>
        <w:pStyle w:val="Legalese"/>
        <w:rPr>
          <w:rFonts w:ascii="Segoe UI" w:hAnsi="Segoe UI" w:cs="Segoe UI"/>
          <w:sz w:val="18"/>
          <w:szCs w:val="18"/>
        </w:rPr>
      </w:pPr>
      <w:r w:rsidRPr="000B39E7">
        <w:rPr>
          <w:rFonts w:ascii="Segoe UI" w:hAnsi="Segoe UI" w:cs="Segoe U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316F5" w:rsidRPr="000B39E7" w:rsidRDefault="003316F5" w:rsidP="003316F5">
      <w:pPr>
        <w:pStyle w:val="Copyright"/>
        <w:rPr>
          <w:sz w:val="18"/>
          <w:szCs w:val="24"/>
        </w:rPr>
      </w:pPr>
    </w:p>
    <w:p w:rsidR="003316F5" w:rsidRPr="001D1D06" w:rsidRDefault="003316F5" w:rsidP="003316F5">
      <w:pPr>
        <w:pStyle w:val="Copyright"/>
        <w:rPr>
          <w:sz w:val="18"/>
          <w:szCs w:val="24"/>
        </w:rPr>
      </w:pPr>
      <w:r w:rsidRPr="000B39E7">
        <w:rPr>
          <w:sz w:val="18"/>
          <w:szCs w:val="24"/>
        </w:rPr>
        <w:t>For more information, see Use of Microsoft Copyrighted Content at</w:t>
      </w:r>
      <w:r w:rsidRPr="000B39E7">
        <w:rPr>
          <w:sz w:val="18"/>
          <w:szCs w:val="24"/>
        </w:rPr>
        <w:br/>
      </w:r>
      <w:hyperlink r:id="rId8" w:history="1">
        <w:r w:rsidRPr="001D1D06">
          <w:rPr>
            <w:color w:val="0000FF"/>
            <w:sz w:val="18"/>
            <w:szCs w:val="24"/>
          </w:rPr>
          <w:t>http://www.microsoft.com/en-us/legal/intellectualproperty/Permissions/default.aspx</w:t>
        </w:r>
      </w:hyperlink>
    </w:p>
    <w:p w:rsidR="003316F5" w:rsidRPr="000B39E7" w:rsidRDefault="003316F5" w:rsidP="003316F5">
      <w:pPr>
        <w:pStyle w:val="Copyright"/>
        <w:rPr>
          <w:sz w:val="18"/>
          <w:szCs w:val="24"/>
        </w:rPr>
      </w:pPr>
    </w:p>
    <w:p w:rsidR="003316F5" w:rsidRPr="000B39E7" w:rsidRDefault="003316F5" w:rsidP="003316F5">
      <w:pPr>
        <w:pStyle w:val="Copyright"/>
        <w:rPr>
          <w:sz w:val="18"/>
          <w:szCs w:val="24"/>
        </w:rPr>
      </w:pPr>
      <w:r>
        <w:rPr>
          <w:sz w:val="18"/>
          <w:szCs w:val="24"/>
        </w:rPr>
        <w:t xml:space="preserve">Azure, </w:t>
      </w:r>
      <w:r w:rsidRPr="000B39E7">
        <w:rPr>
          <w:sz w:val="18"/>
          <w:szCs w:val="24"/>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rsidR="00DB0FB0" w:rsidRDefault="00DB0FB0" w:rsidP="00DA48EC">
      <w:pPr>
        <w:keepNext/>
        <w:keepLines/>
        <w:spacing w:before="240"/>
        <w:outlineLvl w:val="0"/>
        <w:rPr>
          <w:rFonts w:ascii="Calibri Light" w:eastAsia="Times New Roman" w:hAnsi="Calibri Light" w:cs="Times New Roman"/>
          <w:color w:val="2E74B5"/>
          <w:sz w:val="32"/>
          <w:szCs w:val="32"/>
        </w:rPr>
      </w:pPr>
    </w:p>
    <w:p w:rsidR="00DB0FB0" w:rsidRDefault="00DB0FB0" w:rsidP="00DB0FB0">
      <w:r>
        <w:br w:type="page"/>
      </w:r>
    </w:p>
    <w:sdt>
      <w:sdtPr>
        <w:rPr>
          <w:rFonts w:asciiTheme="minorHAnsi" w:eastAsiaTheme="minorHAnsi" w:hAnsiTheme="minorHAnsi" w:cstheme="minorBidi"/>
          <w:color w:val="auto"/>
          <w:sz w:val="22"/>
          <w:szCs w:val="22"/>
        </w:rPr>
        <w:id w:val="532923878"/>
        <w:docPartObj>
          <w:docPartGallery w:val="Table of Contents"/>
          <w:docPartUnique/>
        </w:docPartObj>
      </w:sdtPr>
      <w:sdtEndPr>
        <w:rPr>
          <w:rFonts w:ascii="Segoe UI" w:hAnsi="Segoe UI"/>
          <w:b/>
          <w:bCs/>
          <w:noProof/>
          <w:sz w:val="21"/>
        </w:rPr>
      </w:sdtEndPr>
      <w:sdtContent>
        <w:p w:rsidR="002060AF" w:rsidRDefault="002060AF">
          <w:pPr>
            <w:pStyle w:val="TOCHeading"/>
          </w:pPr>
          <w:r>
            <w:t>Contents</w:t>
          </w:r>
        </w:p>
        <w:p w:rsidR="00CD3747" w:rsidRDefault="002060A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4835839" w:history="1">
            <w:r w:rsidR="00CD3747" w:rsidRPr="009E543C">
              <w:rPr>
                <w:rStyle w:val="Hyperlink"/>
                <w:noProof/>
              </w:rPr>
              <w:t>Working with Service Fabric Services</w:t>
            </w:r>
            <w:r w:rsidR="00CD3747">
              <w:rPr>
                <w:noProof/>
                <w:webHidden/>
              </w:rPr>
              <w:tab/>
            </w:r>
            <w:r w:rsidR="00CD3747">
              <w:rPr>
                <w:noProof/>
                <w:webHidden/>
              </w:rPr>
              <w:fldChar w:fldCharType="begin"/>
            </w:r>
            <w:r w:rsidR="00CD3747">
              <w:rPr>
                <w:noProof/>
                <w:webHidden/>
              </w:rPr>
              <w:instrText xml:space="preserve"> PAGEREF _Toc474835839 \h </w:instrText>
            </w:r>
            <w:r w:rsidR="00CD3747">
              <w:rPr>
                <w:noProof/>
                <w:webHidden/>
              </w:rPr>
            </w:r>
            <w:r w:rsidR="00CD3747">
              <w:rPr>
                <w:noProof/>
                <w:webHidden/>
              </w:rPr>
              <w:fldChar w:fldCharType="separate"/>
            </w:r>
            <w:r w:rsidR="00CD3747">
              <w:rPr>
                <w:noProof/>
                <w:webHidden/>
              </w:rPr>
              <w:t>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0" w:history="1">
            <w:r w:rsidR="00CD3747" w:rsidRPr="009E543C">
              <w:rPr>
                <w:rStyle w:val="Hyperlink"/>
                <w:noProof/>
              </w:rPr>
              <w:t>Objective</w:t>
            </w:r>
            <w:r w:rsidR="00CD3747">
              <w:rPr>
                <w:noProof/>
                <w:webHidden/>
              </w:rPr>
              <w:tab/>
            </w:r>
            <w:r w:rsidR="00CD3747">
              <w:rPr>
                <w:noProof/>
                <w:webHidden/>
              </w:rPr>
              <w:fldChar w:fldCharType="begin"/>
            </w:r>
            <w:r w:rsidR="00CD3747">
              <w:rPr>
                <w:noProof/>
                <w:webHidden/>
              </w:rPr>
              <w:instrText xml:space="preserve"> PAGEREF _Toc474835840 \h </w:instrText>
            </w:r>
            <w:r w:rsidR="00CD3747">
              <w:rPr>
                <w:noProof/>
                <w:webHidden/>
              </w:rPr>
            </w:r>
            <w:r w:rsidR="00CD3747">
              <w:rPr>
                <w:noProof/>
                <w:webHidden/>
              </w:rPr>
              <w:fldChar w:fldCharType="separate"/>
            </w:r>
            <w:r w:rsidR="00CD3747">
              <w:rPr>
                <w:noProof/>
                <w:webHidden/>
              </w:rPr>
              <w:t>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1" w:history="1">
            <w:r w:rsidR="00CD3747" w:rsidRPr="009E543C">
              <w:rPr>
                <w:rStyle w:val="Hyperlink"/>
                <w:noProof/>
              </w:rPr>
              <w:t>Prerequisites</w:t>
            </w:r>
            <w:r w:rsidR="00CD3747">
              <w:rPr>
                <w:noProof/>
                <w:webHidden/>
              </w:rPr>
              <w:tab/>
            </w:r>
            <w:r w:rsidR="00CD3747">
              <w:rPr>
                <w:noProof/>
                <w:webHidden/>
              </w:rPr>
              <w:fldChar w:fldCharType="begin"/>
            </w:r>
            <w:r w:rsidR="00CD3747">
              <w:rPr>
                <w:noProof/>
                <w:webHidden/>
              </w:rPr>
              <w:instrText xml:space="preserve"> PAGEREF _Toc474835841 \h </w:instrText>
            </w:r>
            <w:r w:rsidR="00CD3747">
              <w:rPr>
                <w:noProof/>
                <w:webHidden/>
              </w:rPr>
            </w:r>
            <w:r w:rsidR="00CD3747">
              <w:rPr>
                <w:noProof/>
                <w:webHidden/>
              </w:rPr>
              <w:fldChar w:fldCharType="separate"/>
            </w:r>
            <w:r w:rsidR="00CD3747">
              <w:rPr>
                <w:noProof/>
                <w:webHidden/>
              </w:rPr>
              <w:t>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2" w:history="1">
            <w:r w:rsidR="00CD3747" w:rsidRPr="009E543C">
              <w:rPr>
                <w:rStyle w:val="Hyperlink"/>
                <w:rFonts w:eastAsia="Times New Roman"/>
                <w:noProof/>
                <w:lang w:val="en"/>
              </w:rPr>
              <w:t>Overview of the Lab</w:t>
            </w:r>
            <w:r w:rsidR="00CD3747">
              <w:rPr>
                <w:noProof/>
                <w:webHidden/>
              </w:rPr>
              <w:tab/>
            </w:r>
            <w:r w:rsidR="00CD3747">
              <w:rPr>
                <w:noProof/>
                <w:webHidden/>
              </w:rPr>
              <w:fldChar w:fldCharType="begin"/>
            </w:r>
            <w:r w:rsidR="00CD3747">
              <w:rPr>
                <w:noProof/>
                <w:webHidden/>
              </w:rPr>
              <w:instrText xml:space="preserve"> PAGEREF _Toc474835842 \h </w:instrText>
            </w:r>
            <w:r w:rsidR="00CD3747">
              <w:rPr>
                <w:noProof/>
                <w:webHidden/>
              </w:rPr>
            </w:r>
            <w:r w:rsidR="00CD3747">
              <w:rPr>
                <w:noProof/>
                <w:webHidden/>
              </w:rPr>
              <w:fldChar w:fldCharType="separate"/>
            </w:r>
            <w:r w:rsidR="00CD3747">
              <w:rPr>
                <w:noProof/>
                <w:webHidden/>
              </w:rPr>
              <w:t>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3" w:history="1">
            <w:r w:rsidR="00CD3747" w:rsidRPr="009E543C">
              <w:rPr>
                <w:rStyle w:val="Hyperlink"/>
                <w:rFonts w:eastAsia="Times New Roman"/>
                <w:noProof/>
                <w:lang w:val="en"/>
              </w:rPr>
              <w:t>Scenario</w:t>
            </w:r>
            <w:r w:rsidR="00CD3747">
              <w:rPr>
                <w:noProof/>
                <w:webHidden/>
              </w:rPr>
              <w:tab/>
            </w:r>
            <w:r w:rsidR="00CD3747">
              <w:rPr>
                <w:noProof/>
                <w:webHidden/>
              </w:rPr>
              <w:fldChar w:fldCharType="begin"/>
            </w:r>
            <w:r w:rsidR="00CD3747">
              <w:rPr>
                <w:noProof/>
                <w:webHidden/>
              </w:rPr>
              <w:instrText xml:space="preserve"> PAGEREF _Toc474835843 \h </w:instrText>
            </w:r>
            <w:r w:rsidR="00CD3747">
              <w:rPr>
                <w:noProof/>
                <w:webHidden/>
              </w:rPr>
            </w:r>
            <w:r w:rsidR="00CD3747">
              <w:rPr>
                <w:noProof/>
                <w:webHidden/>
              </w:rPr>
              <w:fldChar w:fldCharType="separate"/>
            </w:r>
            <w:r w:rsidR="00CD3747">
              <w:rPr>
                <w:noProof/>
                <w:webHidden/>
              </w:rPr>
              <w:t>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4" w:history="1">
            <w:r w:rsidR="00CD3747" w:rsidRPr="009E543C">
              <w:rPr>
                <w:rStyle w:val="Hyperlink"/>
                <w:noProof/>
              </w:rPr>
              <w:t>Data Flow</w:t>
            </w:r>
            <w:r w:rsidR="00CD3747">
              <w:rPr>
                <w:noProof/>
                <w:webHidden/>
              </w:rPr>
              <w:tab/>
            </w:r>
            <w:r w:rsidR="00CD3747">
              <w:rPr>
                <w:noProof/>
                <w:webHidden/>
              </w:rPr>
              <w:fldChar w:fldCharType="begin"/>
            </w:r>
            <w:r w:rsidR="00CD3747">
              <w:rPr>
                <w:noProof/>
                <w:webHidden/>
              </w:rPr>
              <w:instrText xml:space="preserve"> PAGEREF _Toc474835844 \h </w:instrText>
            </w:r>
            <w:r w:rsidR="00CD3747">
              <w:rPr>
                <w:noProof/>
                <w:webHidden/>
              </w:rPr>
            </w:r>
            <w:r w:rsidR="00CD3747">
              <w:rPr>
                <w:noProof/>
                <w:webHidden/>
              </w:rPr>
              <w:fldChar w:fldCharType="separate"/>
            </w:r>
            <w:r w:rsidR="00CD3747">
              <w:rPr>
                <w:noProof/>
                <w:webHidden/>
              </w:rPr>
              <w:t>5</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5" w:history="1">
            <w:r w:rsidR="00CD3747" w:rsidRPr="009E543C">
              <w:rPr>
                <w:rStyle w:val="Hyperlink"/>
                <w:noProof/>
                <w:lang w:val="en"/>
              </w:rPr>
              <w:t>Task 1 – Create an Azure Storage Account</w:t>
            </w:r>
            <w:r w:rsidR="00CD3747">
              <w:rPr>
                <w:noProof/>
                <w:webHidden/>
              </w:rPr>
              <w:tab/>
            </w:r>
            <w:r w:rsidR="00CD3747">
              <w:rPr>
                <w:noProof/>
                <w:webHidden/>
              </w:rPr>
              <w:fldChar w:fldCharType="begin"/>
            </w:r>
            <w:r w:rsidR="00CD3747">
              <w:rPr>
                <w:noProof/>
                <w:webHidden/>
              </w:rPr>
              <w:instrText xml:space="preserve"> PAGEREF _Toc474835845 \h </w:instrText>
            </w:r>
            <w:r w:rsidR="00CD3747">
              <w:rPr>
                <w:noProof/>
                <w:webHidden/>
              </w:rPr>
            </w:r>
            <w:r w:rsidR="00CD3747">
              <w:rPr>
                <w:noProof/>
                <w:webHidden/>
              </w:rPr>
              <w:fldChar w:fldCharType="separate"/>
            </w:r>
            <w:r w:rsidR="00CD3747">
              <w:rPr>
                <w:noProof/>
                <w:webHidden/>
              </w:rPr>
              <w:t>6</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6" w:history="1">
            <w:r w:rsidR="00CD3747" w:rsidRPr="009E543C">
              <w:rPr>
                <w:rStyle w:val="Hyperlink"/>
                <w:noProof/>
                <w:lang w:val="en"/>
              </w:rPr>
              <w:t>Task 2 – Build a Service Fabric Cluster in Azure</w:t>
            </w:r>
            <w:r w:rsidR="00CD3747">
              <w:rPr>
                <w:noProof/>
                <w:webHidden/>
              </w:rPr>
              <w:tab/>
            </w:r>
            <w:r w:rsidR="00CD3747">
              <w:rPr>
                <w:noProof/>
                <w:webHidden/>
              </w:rPr>
              <w:fldChar w:fldCharType="begin"/>
            </w:r>
            <w:r w:rsidR="00CD3747">
              <w:rPr>
                <w:noProof/>
                <w:webHidden/>
              </w:rPr>
              <w:instrText xml:space="preserve"> PAGEREF _Toc474835846 \h </w:instrText>
            </w:r>
            <w:r w:rsidR="00CD3747">
              <w:rPr>
                <w:noProof/>
                <w:webHidden/>
              </w:rPr>
            </w:r>
            <w:r w:rsidR="00CD3747">
              <w:rPr>
                <w:noProof/>
                <w:webHidden/>
              </w:rPr>
              <w:fldChar w:fldCharType="separate"/>
            </w:r>
            <w:r w:rsidR="00CD3747">
              <w:rPr>
                <w:noProof/>
                <w:webHidden/>
              </w:rPr>
              <w:t>9</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7" w:history="1">
            <w:r w:rsidR="00CD3747" w:rsidRPr="009E543C">
              <w:rPr>
                <w:rStyle w:val="Hyperlink"/>
                <w:noProof/>
                <w:lang w:val="en"/>
              </w:rPr>
              <w:t>Task 3 – Update code in the Web.Service project</w:t>
            </w:r>
            <w:r w:rsidR="00CD3747">
              <w:rPr>
                <w:noProof/>
                <w:webHidden/>
              </w:rPr>
              <w:tab/>
            </w:r>
            <w:r w:rsidR="00CD3747">
              <w:rPr>
                <w:noProof/>
                <w:webHidden/>
              </w:rPr>
              <w:fldChar w:fldCharType="begin"/>
            </w:r>
            <w:r w:rsidR="00CD3747">
              <w:rPr>
                <w:noProof/>
                <w:webHidden/>
              </w:rPr>
              <w:instrText xml:space="preserve"> PAGEREF _Toc474835847 \h </w:instrText>
            </w:r>
            <w:r w:rsidR="00CD3747">
              <w:rPr>
                <w:noProof/>
                <w:webHidden/>
              </w:rPr>
            </w:r>
            <w:r w:rsidR="00CD3747">
              <w:rPr>
                <w:noProof/>
                <w:webHidden/>
              </w:rPr>
              <w:fldChar w:fldCharType="separate"/>
            </w:r>
            <w:r w:rsidR="00CD3747">
              <w:rPr>
                <w:noProof/>
                <w:webHidden/>
              </w:rPr>
              <w:t>14</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8" w:history="1">
            <w:r w:rsidR="00CD3747" w:rsidRPr="009E543C">
              <w:rPr>
                <w:rStyle w:val="Hyperlink"/>
                <w:noProof/>
                <w:lang w:val="en"/>
              </w:rPr>
              <w:t>Task 4 – Update code in the CustomerOrder.Actor project</w:t>
            </w:r>
            <w:r w:rsidR="00CD3747">
              <w:rPr>
                <w:noProof/>
                <w:webHidden/>
              </w:rPr>
              <w:tab/>
            </w:r>
            <w:r w:rsidR="00CD3747">
              <w:rPr>
                <w:noProof/>
                <w:webHidden/>
              </w:rPr>
              <w:fldChar w:fldCharType="begin"/>
            </w:r>
            <w:r w:rsidR="00CD3747">
              <w:rPr>
                <w:noProof/>
                <w:webHidden/>
              </w:rPr>
              <w:instrText xml:space="preserve"> PAGEREF _Toc474835848 \h </w:instrText>
            </w:r>
            <w:r w:rsidR="00CD3747">
              <w:rPr>
                <w:noProof/>
                <w:webHidden/>
              </w:rPr>
            </w:r>
            <w:r w:rsidR="00CD3747">
              <w:rPr>
                <w:noProof/>
                <w:webHidden/>
              </w:rPr>
              <w:fldChar w:fldCharType="separate"/>
            </w:r>
            <w:r w:rsidR="00CD3747">
              <w:rPr>
                <w:noProof/>
                <w:webHidden/>
              </w:rPr>
              <w:t>15</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49" w:history="1">
            <w:r w:rsidR="00CD3747" w:rsidRPr="009E543C">
              <w:rPr>
                <w:rStyle w:val="Hyperlink"/>
                <w:noProof/>
                <w:lang w:val="en"/>
              </w:rPr>
              <w:t>Task 5 – Update code in the Inventory.Service project</w:t>
            </w:r>
            <w:r w:rsidR="00CD3747">
              <w:rPr>
                <w:noProof/>
                <w:webHidden/>
              </w:rPr>
              <w:tab/>
            </w:r>
            <w:r w:rsidR="00CD3747">
              <w:rPr>
                <w:noProof/>
                <w:webHidden/>
              </w:rPr>
              <w:fldChar w:fldCharType="begin"/>
            </w:r>
            <w:r w:rsidR="00CD3747">
              <w:rPr>
                <w:noProof/>
                <w:webHidden/>
              </w:rPr>
              <w:instrText xml:space="preserve"> PAGEREF _Toc474835849 \h </w:instrText>
            </w:r>
            <w:r w:rsidR="00CD3747">
              <w:rPr>
                <w:noProof/>
                <w:webHidden/>
              </w:rPr>
            </w:r>
            <w:r w:rsidR="00CD3747">
              <w:rPr>
                <w:noProof/>
                <w:webHidden/>
              </w:rPr>
              <w:fldChar w:fldCharType="separate"/>
            </w:r>
            <w:r w:rsidR="00CD3747">
              <w:rPr>
                <w:noProof/>
                <w:webHidden/>
              </w:rPr>
              <w:t>16</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50" w:history="1">
            <w:r w:rsidR="00CD3747" w:rsidRPr="009E543C">
              <w:rPr>
                <w:rStyle w:val="Hyperlink"/>
                <w:noProof/>
                <w:lang w:val="en"/>
              </w:rPr>
              <w:t>Task 6 – Update code in the RestockRequest.Actor project</w:t>
            </w:r>
            <w:r w:rsidR="00CD3747">
              <w:rPr>
                <w:noProof/>
                <w:webHidden/>
              </w:rPr>
              <w:tab/>
            </w:r>
            <w:r w:rsidR="00CD3747">
              <w:rPr>
                <w:noProof/>
                <w:webHidden/>
              </w:rPr>
              <w:fldChar w:fldCharType="begin"/>
            </w:r>
            <w:r w:rsidR="00CD3747">
              <w:rPr>
                <w:noProof/>
                <w:webHidden/>
              </w:rPr>
              <w:instrText xml:space="preserve"> PAGEREF _Toc474835850 \h </w:instrText>
            </w:r>
            <w:r w:rsidR="00CD3747">
              <w:rPr>
                <w:noProof/>
                <w:webHidden/>
              </w:rPr>
            </w:r>
            <w:r w:rsidR="00CD3747">
              <w:rPr>
                <w:noProof/>
                <w:webHidden/>
              </w:rPr>
              <w:fldChar w:fldCharType="separate"/>
            </w:r>
            <w:r w:rsidR="00CD3747">
              <w:rPr>
                <w:noProof/>
                <w:webHidden/>
              </w:rPr>
              <w:t>17</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51" w:history="1">
            <w:r w:rsidR="00CD3747" w:rsidRPr="009E543C">
              <w:rPr>
                <w:rStyle w:val="Hyperlink"/>
                <w:noProof/>
                <w:lang w:val="en"/>
              </w:rPr>
              <w:t>Task 7 – Update code in the RestockRequestManager.Service project</w:t>
            </w:r>
            <w:r w:rsidR="00CD3747">
              <w:rPr>
                <w:noProof/>
                <w:webHidden/>
              </w:rPr>
              <w:tab/>
            </w:r>
            <w:r w:rsidR="00CD3747">
              <w:rPr>
                <w:noProof/>
                <w:webHidden/>
              </w:rPr>
              <w:fldChar w:fldCharType="begin"/>
            </w:r>
            <w:r w:rsidR="00CD3747">
              <w:rPr>
                <w:noProof/>
                <w:webHidden/>
              </w:rPr>
              <w:instrText xml:space="preserve"> PAGEREF _Toc474835851 \h </w:instrText>
            </w:r>
            <w:r w:rsidR="00CD3747">
              <w:rPr>
                <w:noProof/>
                <w:webHidden/>
              </w:rPr>
            </w:r>
            <w:r w:rsidR="00CD3747">
              <w:rPr>
                <w:noProof/>
                <w:webHidden/>
              </w:rPr>
              <w:fldChar w:fldCharType="separate"/>
            </w:r>
            <w:r w:rsidR="00CD3747">
              <w:rPr>
                <w:noProof/>
                <w:webHidden/>
              </w:rPr>
              <w:t>17</w:t>
            </w:r>
            <w:r w:rsidR="00CD3747">
              <w:rPr>
                <w:noProof/>
                <w:webHidden/>
              </w:rPr>
              <w:fldChar w:fldCharType="end"/>
            </w:r>
          </w:hyperlink>
        </w:p>
        <w:p w:rsidR="00CD3747" w:rsidRDefault="00055D3B">
          <w:pPr>
            <w:pStyle w:val="TOC2"/>
            <w:tabs>
              <w:tab w:val="right" w:leader="dot" w:pos="9350"/>
            </w:tabs>
            <w:rPr>
              <w:rFonts w:asciiTheme="minorHAnsi" w:eastAsiaTheme="minorEastAsia" w:hAnsiTheme="minorHAnsi"/>
              <w:noProof/>
              <w:sz w:val="22"/>
            </w:rPr>
          </w:pPr>
          <w:hyperlink w:anchor="_Toc474835852" w:history="1">
            <w:r w:rsidR="00CD3747" w:rsidRPr="009E543C">
              <w:rPr>
                <w:rStyle w:val="Hyperlink"/>
                <w:noProof/>
                <w:lang w:val="en"/>
              </w:rPr>
              <w:t>Task 8 – Deploy the application to your Service Fabric Cluster in Azure</w:t>
            </w:r>
            <w:r w:rsidR="00CD3747">
              <w:rPr>
                <w:noProof/>
                <w:webHidden/>
              </w:rPr>
              <w:tab/>
            </w:r>
            <w:r w:rsidR="00CD3747">
              <w:rPr>
                <w:noProof/>
                <w:webHidden/>
              </w:rPr>
              <w:fldChar w:fldCharType="begin"/>
            </w:r>
            <w:r w:rsidR="00CD3747">
              <w:rPr>
                <w:noProof/>
                <w:webHidden/>
              </w:rPr>
              <w:instrText xml:space="preserve"> PAGEREF _Toc474835852 \h </w:instrText>
            </w:r>
            <w:r w:rsidR="00CD3747">
              <w:rPr>
                <w:noProof/>
                <w:webHidden/>
              </w:rPr>
            </w:r>
            <w:r w:rsidR="00CD3747">
              <w:rPr>
                <w:noProof/>
                <w:webHidden/>
              </w:rPr>
              <w:fldChar w:fldCharType="separate"/>
            </w:r>
            <w:r w:rsidR="00CD3747">
              <w:rPr>
                <w:noProof/>
                <w:webHidden/>
              </w:rPr>
              <w:t>18</w:t>
            </w:r>
            <w:r w:rsidR="00CD3747">
              <w:rPr>
                <w:noProof/>
                <w:webHidden/>
              </w:rPr>
              <w:fldChar w:fldCharType="end"/>
            </w:r>
          </w:hyperlink>
        </w:p>
        <w:p w:rsidR="002060AF" w:rsidRDefault="002060AF">
          <w:r>
            <w:rPr>
              <w:b/>
              <w:bCs/>
              <w:noProof/>
            </w:rPr>
            <w:fldChar w:fldCharType="end"/>
          </w:r>
        </w:p>
      </w:sdtContent>
    </w:sdt>
    <w:p w:rsidR="00E55E5B" w:rsidRDefault="00E55E5B" w:rsidP="001430C5">
      <w:pPr>
        <w:pStyle w:val="Heading1"/>
      </w:pPr>
    </w:p>
    <w:p w:rsidR="00E55E5B" w:rsidRDefault="00E55E5B" w:rsidP="00E55E5B">
      <w:pPr>
        <w:rPr>
          <w:rFonts w:ascii="Times New Roman" w:eastAsia="Times New Roman" w:hAnsi="Times New Roman" w:cs="Times New Roman"/>
          <w:kern w:val="36"/>
          <w:sz w:val="45"/>
          <w:szCs w:val="45"/>
        </w:rPr>
      </w:pPr>
      <w:r>
        <w:br w:type="page"/>
      </w:r>
    </w:p>
    <w:p w:rsidR="007A6584" w:rsidRPr="00630E09" w:rsidRDefault="00720364" w:rsidP="001430C5">
      <w:pPr>
        <w:pStyle w:val="Heading1"/>
      </w:pPr>
      <w:bookmarkStart w:id="7" w:name="_Toc474835839"/>
      <w:r>
        <w:lastRenderedPageBreak/>
        <w:t>Working with Service Fabric Services</w:t>
      </w:r>
      <w:bookmarkEnd w:id="7"/>
      <w:r w:rsidR="007A6584" w:rsidRPr="00630E09">
        <w:t xml:space="preserve"> </w:t>
      </w:r>
    </w:p>
    <w:p w:rsidR="007A6584" w:rsidRPr="00630E09" w:rsidRDefault="007A6584" w:rsidP="007A6584">
      <w:pPr>
        <w:pStyle w:val="NoSpacing"/>
      </w:pPr>
      <w:r w:rsidRPr="00630E09">
        <w:t xml:space="preserve">Estimated time to complete this lab </w:t>
      </w:r>
    </w:p>
    <w:p w:rsidR="006772BD" w:rsidRDefault="007A6584" w:rsidP="001430C5">
      <w:pPr>
        <w:pStyle w:val="NoSpacing"/>
      </w:pPr>
      <w:r w:rsidRPr="00630E09">
        <w:t>60 minutes</w:t>
      </w:r>
    </w:p>
    <w:p w:rsidR="001430C5" w:rsidRPr="001430C5" w:rsidRDefault="001430C5" w:rsidP="001430C5">
      <w:pPr>
        <w:pStyle w:val="NoSpacing"/>
      </w:pPr>
    </w:p>
    <w:p w:rsidR="001430C5" w:rsidRPr="001430C5" w:rsidRDefault="001430C5" w:rsidP="001430C5">
      <w:pPr>
        <w:pStyle w:val="Heading2"/>
      </w:pPr>
      <w:bookmarkStart w:id="8" w:name="_Toc474835840"/>
      <w:r w:rsidRPr="001430C5">
        <w:t>Objective</w:t>
      </w:r>
      <w:bookmarkEnd w:id="8"/>
    </w:p>
    <w:p w:rsidR="007A6584" w:rsidRDefault="001430C5" w:rsidP="00163D09">
      <w:r>
        <w:t xml:space="preserve"> </w:t>
      </w:r>
      <w:r w:rsidR="007A6584" w:rsidRPr="00630E09">
        <w:t xml:space="preserve">After completing this lab, you will be able to: </w:t>
      </w:r>
    </w:p>
    <w:p w:rsidR="007A6584" w:rsidRPr="00630E09" w:rsidRDefault="007A6584" w:rsidP="00163D09"/>
    <w:p w:rsidR="007A6584" w:rsidRPr="00163D09" w:rsidRDefault="007A6584" w:rsidP="00163D09">
      <w:pPr>
        <w:pStyle w:val="ListParagraph"/>
        <w:numPr>
          <w:ilvl w:val="0"/>
          <w:numId w:val="5"/>
        </w:numPr>
        <w:rPr>
          <w:szCs w:val="21"/>
        </w:rPr>
      </w:pPr>
      <w:r w:rsidRPr="00163D09">
        <w:rPr>
          <w:rFonts w:eastAsia="Times New Roman" w:cs="Segoe UI"/>
          <w:color w:val="000000" w:themeColor="text1"/>
          <w:szCs w:val="21"/>
          <w:lang w:val="en"/>
        </w:rPr>
        <w:t>Create an end-to-end Service Fabric application</w:t>
      </w:r>
      <w:r w:rsidRPr="00163D09">
        <w:rPr>
          <w:szCs w:val="21"/>
        </w:rPr>
        <w:t xml:space="preserve"> </w:t>
      </w:r>
    </w:p>
    <w:p w:rsidR="007A6584" w:rsidRPr="00163D09" w:rsidRDefault="007A6584" w:rsidP="00163D09">
      <w:pPr>
        <w:pStyle w:val="ListParagraph"/>
        <w:numPr>
          <w:ilvl w:val="0"/>
          <w:numId w:val="5"/>
        </w:numPr>
        <w:rPr>
          <w:szCs w:val="21"/>
        </w:rPr>
      </w:pPr>
      <w:r w:rsidRPr="00163D09">
        <w:rPr>
          <w:szCs w:val="21"/>
        </w:rPr>
        <w:t xml:space="preserve">Understand the concepts of </w:t>
      </w:r>
      <w:r w:rsidR="00463AC8" w:rsidRPr="00163D09">
        <w:rPr>
          <w:rFonts w:eastAsia="Times New Roman" w:cs="Segoe UI"/>
          <w:color w:val="000000" w:themeColor="text1"/>
          <w:szCs w:val="21"/>
          <w:lang w:val="en"/>
        </w:rPr>
        <w:t>Reliable Services and Reliable Actors</w:t>
      </w:r>
      <w:r w:rsidRPr="00163D09">
        <w:rPr>
          <w:szCs w:val="21"/>
        </w:rPr>
        <w:t xml:space="preserve"> and </w:t>
      </w:r>
      <w:r w:rsidR="00463AC8" w:rsidRPr="00163D09">
        <w:rPr>
          <w:szCs w:val="21"/>
        </w:rPr>
        <w:t>use them together</w:t>
      </w:r>
      <w:r w:rsidRPr="00163D09">
        <w:rPr>
          <w:szCs w:val="21"/>
        </w:rPr>
        <w:t xml:space="preserve"> </w:t>
      </w:r>
    </w:p>
    <w:p w:rsidR="007A6584" w:rsidRPr="00163D09" w:rsidRDefault="007A6584" w:rsidP="00163D09">
      <w:pPr>
        <w:pStyle w:val="ListParagraph"/>
        <w:numPr>
          <w:ilvl w:val="0"/>
          <w:numId w:val="5"/>
        </w:numPr>
        <w:rPr>
          <w:szCs w:val="21"/>
        </w:rPr>
      </w:pPr>
      <w:r w:rsidRPr="00163D09">
        <w:rPr>
          <w:szCs w:val="21"/>
        </w:rPr>
        <w:t>Use Visual Studio and Service Fabric Explorer to efficiently develop Service Fabric applications</w:t>
      </w:r>
      <w:r w:rsidR="00463AC8" w:rsidRPr="00163D09">
        <w:rPr>
          <w:szCs w:val="21"/>
        </w:rPr>
        <w:t xml:space="preserve"> and deploy to the Service Fabric Cluster in Azure</w:t>
      </w:r>
      <w:r w:rsidR="002203CB" w:rsidRPr="00163D09">
        <w:rPr>
          <w:szCs w:val="21"/>
        </w:rPr>
        <w:t xml:space="preserve"> or the local development cluster</w:t>
      </w:r>
    </w:p>
    <w:p w:rsidR="007A6584" w:rsidRPr="007A6584" w:rsidRDefault="007A6584" w:rsidP="007A6584">
      <w:pPr>
        <w:pStyle w:val="NoSpacing"/>
        <w:ind w:left="720"/>
      </w:pPr>
    </w:p>
    <w:p w:rsidR="006772BD" w:rsidRPr="001430C5" w:rsidRDefault="006772BD" w:rsidP="001430C5">
      <w:pPr>
        <w:pStyle w:val="Heading2"/>
      </w:pPr>
      <w:bookmarkStart w:id="9" w:name="_Toc474835841"/>
      <w:r w:rsidRPr="001430C5">
        <w:t>Prerequisites</w:t>
      </w:r>
      <w:bookmarkEnd w:id="9"/>
      <w:r w:rsidRPr="001430C5">
        <w:t xml:space="preserve"> </w:t>
      </w:r>
    </w:p>
    <w:p w:rsidR="00720364" w:rsidRDefault="00720364" w:rsidP="00720364">
      <w:r>
        <w:t>The following is required to complete this hands-on lab:</w:t>
      </w:r>
    </w:p>
    <w:p w:rsidR="00720364" w:rsidRDefault="00720364" w:rsidP="00720364">
      <w:pPr>
        <w:pStyle w:val="ListParagraph"/>
        <w:numPr>
          <w:ilvl w:val="0"/>
          <w:numId w:val="9"/>
        </w:numPr>
      </w:pPr>
      <w:r>
        <w:t xml:space="preserve">Microsoft </w:t>
      </w:r>
      <w:r w:rsidRPr="00E92E80">
        <w:t>V</w:t>
      </w:r>
      <w:hyperlink r:id="rId9" w:history="1">
        <w:r w:rsidRPr="00E92E80">
          <w:t>isual Studio 201</w:t>
        </w:r>
        <w:r w:rsidR="00A43C93">
          <w:t>7</w:t>
        </w:r>
        <w:r w:rsidRPr="00E92E80">
          <w:t xml:space="preserve"> Pr</w:t>
        </w:r>
        <w:r>
          <w:t>o</w:t>
        </w:r>
        <w:r w:rsidRPr="00E92E80">
          <w:t xml:space="preserve">fessional or </w:t>
        </w:r>
        <w:r>
          <w:t>Enterprise</w:t>
        </w:r>
        <w:r w:rsidRPr="00E92E80">
          <w:t xml:space="preserve"> edition</w:t>
        </w:r>
      </w:hyperlink>
    </w:p>
    <w:p w:rsidR="00720364" w:rsidRDefault="00055D3B" w:rsidP="00720364">
      <w:pPr>
        <w:pStyle w:val="ListParagraph"/>
        <w:numPr>
          <w:ilvl w:val="0"/>
          <w:numId w:val="8"/>
        </w:numPr>
      </w:pPr>
      <w:hyperlink r:id="rId10" w:history="1">
        <w:r w:rsidR="00720364">
          <w:t>Microsoft Azure</w:t>
        </w:r>
        <w:r w:rsidR="00720364" w:rsidRPr="00E92E80">
          <w:t xml:space="preserve"> </w:t>
        </w:r>
        <w:r w:rsidR="00720364">
          <w:t xml:space="preserve">SDK for .NET </w:t>
        </w:r>
        <w:r w:rsidR="00A43C93">
          <w:t>for Visual Studio 2017</w:t>
        </w:r>
      </w:hyperlink>
    </w:p>
    <w:p w:rsidR="00720364" w:rsidRDefault="00720364" w:rsidP="00720364">
      <w:pPr>
        <w:pStyle w:val="ListParagraph"/>
        <w:numPr>
          <w:ilvl w:val="0"/>
          <w:numId w:val="8"/>
        </w:numPr>
      </w:pPr>
      <w:r>
        <w:t>Microsof</w:t>
      </w:r>
      <w:r w:rsidR="00561F5A">
        <w:t>t Azure Service Fabric SDK – 2.</w:t>
      </w:r>
      <w:r w:rsidR="00503067">
        <w:t>4</w:t>
      </w:r>
      <w:r w:rsidR="00561F5A">
        <w:t>.</w:t>
      </w:r>
      <w:r w:rsidR="00503067">
        <w:t>1</w:t>
      </w:r>
      <w:r w:rsidR="00CD3747">
        <w:t>64</w:t>
      </w:r>
    </w:p>
    <w:p w:rsidR="00720364" w:rsidRDefault="00720364" w:rsidP="00720364">
      <w:pPr>
        <w:pStyle w:val="ListParagraph"/>
        <w:numPr>
          <w:ilvl w:val="0"/>
          <w:numId w:val="8"/>
        </w:numPr>
      </w:pPr>
      <w:r>
        <w:t>Microsoft Azure PowerShell</w:t>
      </w:r>
    </w:p>
    <w:p w:rsidR="00720364" w:rsidRDefault="00720364" w:rsidP="00720364">
      <w:pPr>
        <w:pStyle w:val="ListParagraph"/>
        <w:numPr>
          <w:ilvl w:val="0"/>
          <w:numId w:val="8"/>
        </w:numPr>
      </w:pPr>
      <w:r>
        <w:t xml:space="preserve">A Microsoft Azure subscription </w:t>
      </w:r>
    </w:p>
    <w:p w:rsidR="00720364" w:rsidRDefault="00720364" w:rsidP="00163D09"/>
    <w:p w:rsidR="007A6584" w:rsidRDefault="00B2175B" w:rsidP="00163D09">
      <w:pPr>
        <w:rPr>
          <w:lang w:val="en"/>
        </w:rPr>
      </w:pPr>
      <w:r>
        <w:rPr>
          <w:lang w:val="en"/>
        </w:rPr>
        <w:t>Note that the same resource group will be used for all labs.</w:t>
      </w:r>
    </w:p>
    <w:p w:rsidR="00B2175B" w:rsidRPr="00C73C31" w:rsidRDefault="00B2175B" w:rsidP="00163D09">
      <w:pPr>
        <w:rPr>
          <w:lang w:val="en"/>
        </w:rPr>
      </w:pPr>
    </w:p>
    <w:p w:rsidR="00DA48EC" w:rsidRPr="005457F2" w:rsidRDefault="005457F2" w:rsidP="001430C5">
      <w:pPr>
        <w:pStyle w:val="Heading2"/>
        <w:rPr>
          <w:rFonts w:eastAsia="Times New Roman"/>
          <w:lang w:val="en"/>
        </w:rPr>
      </w:pPr>
      <w:bookmarkStart w:id="10" w:name="_Toc474835842"/>
      <w:r>
        <w:rPr>
          <w:rFonts w:eastAsia="Times New Roman"/>
          <w:lang w:val="en"/>
        </w:rPr>
        <w:t>Overview o</w:t>
      </w:r>
      <w:r w:rsidR="001430C5">
        <w:rPr>
          <w:rFonts w:eastAsia="Times New Roman"/>
          <w:lang w:val="en"/>
        </w:rPr>
        <w:t>f the L</w:t>
      </w:r>
      <w:r>
        <w:rPr>
          <w:rFonts w:eastAsia="Times New Roman"/>
          <w:lang w:val="en"/>
        </w:rPr>
        <w:t>ab</w:t>
      </w:r>
      <w:bookmarkEnd w:id="10"/>
    </w:p>
    <w:p w:rsidR="005F6B3B" w:rsidRPr="005F6B3B" w:rsidRDefault="005F6B3B" w:rsidP="00163D09">
      <w:pPr>
        <w:rPr>
          <w:lang w:val="en"/>
        </w:rPr>
      </w:pPr>
      <w:r w:rsidRPr="005F6B3B">
        <w:rPr>
          <w:lang w:val="en"/>
        </w:rPr>
        <w:t>The web reference application shows how to build an end-to-end Service Fabric application with multiple types of services, combining</w:t>
      </w:r>
      <w:r w:rsidR="00720364">
        <w:rPr>
          <w:lang w:val="en"/>
        </w:rPr>
        <w:t xml:space="preserve"> r</w:t>
      </w:r>
      <w:r w:rsidRPr="005F6B3B">
        <w:rPr>
          <w:lang w:val="en"/>
        </w:rPr>
        <w:t xml:space="preserve">eliable </w:t>
      </w:r>
      <w:r w:rsidR="00720364">
        <w:rPr>
          <w:lang w:val="en"/>
        </w:rPr>
        <w:t>s</w:t>
      </w:r>
      <w:r w:rsidRPr="005F6B3B">
        <w:rPr>
          <w:lang w:val="en"/>
        </w:rPr>
        <w:t xml:space="preserve">ervices and </w:t>
      </w:r>
      <w:r w:rsidR="00720364">
        <w:rPr>
          <w:lang w:val="en"/>
        </w:rPr>
        <w:t>r</w:t>
      </w:r>
      <w:r w:rsidRPr="005F6B3B">
        <w:rPr>
          <w:lang w:val="en"/>
        </w:rPr>
        <w:t xml:space="preserve">eliable </w:t>
      </w:r>
      <w:r w:rsidR="00720364">
        <w:rPr>
          <w:lang w:val="en"/>
        </w:rPr>
        <w:t>a</w:t>
      </w:r>
      <w:r w:rsidRPr="005F6B3B">
        <w:rPr>
          <w:lang w:val="en"/>
        </w:rPr>
        <w:t xml:space="preserve">ctors to construct a complete solution. </w:t>
      </w:r>
    </w:p>
    <w:p w:rsidR="005F6B3B" w:rsidRPr="005F6B3B" w:rsidRDefault="005F6B3B" w:rsidP="001430C5">
      <w:pPr>
        <w:pStyle w:val="Heading2"/>
        <w:rPr>
          <w:rFonts w:eastAsia="Times New Roman"/>
          <w:lang w:val="en"/>
        </w:rPr>
      </w:pPr>
      <w:bookmarkStart w:id="11" w:name="_Toc474835843"/>
      <w:r w:rsidRPr="005F6B3B">
        <w:rPr>
          <w:rFonts w:eastAsia="Times New Roman"/>
          <w:lang w:val="en"/>
        </w:rPr>
        <w:t>Scenario</w:t>
      </w:r>
      <w:bookmarkEnd w:id="11"/>
    </w:p>
    <w:p w:rsidR="005F6B3B" w:rsidRDefault="005F6B3B" w:rsidP="00163D09">
      <w:pPr>
        <w:rPr>
          <w:lang w:val="en"/>
        </w:rPr>
      </w:pPr>
      <w:r w:rsidRPr="005F6B3B">
        <w:rPr>
          <w:lang w:val="en"/>
        </w:rPr>
        <w:t>The context of this s</w:t>
      </w:r>
      <w:r w:rsidR="00B2175B">
        <w:rPr>
          <w:lang w:val="en"/>
        </w:rPr>
        <w:t>cenario</w:t>
      </w:r>
      <w:r w:rsidRPr="005F6B3B">
        <w:rPr>
          <w:lang w:val="en"/>
        </w:rPr>
        <w:t xml:space="preserve"> is a web-based store with a customer order and inventory management back-end. Logical parts of the management back-end are represented by individual services, allowing loose coupling of functionality and independently-upgradeable components:</w:t>
      </w:r>
    </w:p>
    <w:p w:rsidR="00163D09" w:rsidRPr="00163D09" w:rsidRDefault="00163D09" w:rsidP="00163D09">
      <w:pPr>
        <w:pStyle w:val="ListParagraph"/>
        <w:numPr>
          <w:ilvl w:val="0"/>
          <w:numId w:val="7"/>
        </w:numPr>
        <w:rPr>
          <w:lang w:val="en"/>
        </w:rPr>
      </w:pPr>
      <w:r w:rsidRPr="00163D09">
        <w:rPr>
          <w:lang w:val="en"/>
        </w:rPr>
        <w:t>Customer Order Service</w:t>
      </w:r>
    </w:p>
    <w:p w:rsidR="00163D09" w:rsidRPr="00163D09" w:rsidRDefault="00163D09" w:rsidP="00163D09">
      <w:pPr>
        <w:pStyle w:val="ListParagraph"/>
        <w:numPr>
          <w:ilvl w:val="0"/>
          <w:numId w:val="7"/>
        </w:numPr>
        <w:rPr>
          <w:lang w:val="en"/>
        </w:rPr>
      </w:pPr>
      <w:r w:rsidRPr="00163D09">
        <w:rPr>
          <w:lang w:val="en"/>
        </w:rPr>
        <w:t>Inventory Service</w:t>
      </w:r>
    </w:p>
    <w:p w:rsidR="00163D09" w:rsidRPr="00163D09" w:rsidRDefault="00163D09" w:rsidP="00163D09">
      <w:pPr>
        <w:pStyle w:val="ListParagraph"/>
        <w:numPr>
          <w:ilvl w:val="0"/>
          <w:numId w:val="7"/>
        </w:numPr>
        <w:rPr>
          <w:lang w:val="en"/>
        </w:rPr>
      </w:pPr>
      <w:r w:rsidRPr="00163D09">
        <w:rPr>
          <w:lang w:val="en"/>
        </w:rPr>
        <w:t>Restocking Service</w:t>
      </w:r>
    </w:p>
    <w:p w:rsidR="005F6B3B" w:rsidRPr="00163D09" w:rsidRDefault="00163D09" w:rsidP="00163D09">
      <w:pPr>
        <w:pStyle w:val="ListParagraph"/>
        <w:numPr>
          <w:ilvl w:val="0"/>
          <w:numId w:val="7"/>
        </w:numPr>
        <w:rPr>
          <w:lang w:val="en"/>
        </w:rPr>
      </w:pPr>
      <w:r w:rsidRPr="00163D09">
        <w:rPr>
          <w:lang w:val="en"/>
        </w:rPr>
        <w:t>Web front-end Service</w:t>
      </w:r>
    </w:p>
    <w:p w:rsidR="005F6B3B" w:rsidRPr="005F6B3B" w:rsidRDefault="005F6B3B" w:rsidP="00163D09">
      <w:pPr>
        <w:rPr>
          <w:lang w:val="en"/>
        </w:rPr>
      </w:pPr>
      <w:r w:rsidRPr="005F6B3B">
        <w:rPr>
          <w:lang w:val="en"/>
        </w:rPr>
        <w:lastRenderedPageBreak/>
        <w:t>The customer order and inventory management system tracks user orders, removes items from the inventory to fulfill orders, and requests restocking of inventory items when an item's stock goes below a certain threshold. If a user requests items that are out of stock, the order is placed on back-order until the inventory is replenished, at which point the order is completed.</w:t>
      </w:r>
    </w:p>
    <w:p w:rsidR="00745909" w:rsidRPr="001378DF" w:rsidRDefault="005F6B3B" w:rsidP="00163D09">
      <w:pPr>
        <w:rPr>
          <w:lang w:val="en"/>
        </w:rPr>
      </w:pPr>
      <w:r w:rsidRPr="005F6B3B">
        <w:rPr>
          <w:lang w:val="en"/>
        </w:rPr>
        <w:t xml:space="preserve">Using Service Fabric's stateful services, each of these services can maintain its own data, rather than relying a shared monolithic data base. This allows each service to scale independently using Service Fabric's stateful partitioning to meet its unique requirements for data capacity and throughput. </w:t>
      </w:r>
    </w:p>
    <w:p w:rsidR="005F6B3B" w:rsidRPr="00DA48EC" w:rsidRDefault="00DA48EC" w:rsidP="001430C5">
      <w:pPr>
        <w:pStyle w:val="Heading2"/>
      </w:pPr>
      <w:bookmarkStart w:id="12" w:name="_Toc474835844"/>
      <w:r>
        <w:t>Data</w:t>
      </w:r>
      <w:r w:rsidRPr="00DA48EC">
        <w:t xml:space="preserve"> Flow</w:t>
      </w:r>
      <w:bookmarkEnd w:id="12"/>
    </w:p>
    <w:p w:rsidR="00DA48EC" w:rsidRPr="00DA48EC" w:rsidRDefault="00DA48EC" w:rsidP="00163D09">
      <w:pPr>
        <w:rPr>
          <w:color w:val="000000" w:themeColor="text1"/>
        </w:rPr>
      </w:pPr>
      <w:r w:rsidRPr="00DA48EC">
        <w:rPr>
          <w:lang w:val="en"/>
        </w:rPr>
        <w:t>When a user makes a purchase, data flows the through the system as follows:</w:t>
      </w:r>
    </w:p>
    <w:p w:rsidR="00DA48EC" w:rsidRDefault="00DA48EC">
      <w:pPr>
        <w:rPr>
          <w:rFonts w:ascii="Helvetica" w:hAnsi="Helvetica" w:cs="Arial"/>
          <w:noProof/>
          <w:color w:val="333333"/>
          <w:sz w:val="20"/>
          <w:szCs w:val="20"/>
          <w:bdr w:val="single" w:sz="6" w:space="0" w:color="767676" w:frame="1"/>
          <w:shd w:val="clear" w:color="auto" w:fill="FFFFFF"/>
        </w:rPr>
      </w:pPr>
    </w:p>
    <w:p w:rsidR="00DA48EC" w:rsidRDefault="00DA48EC">
      <w:pPr>
        <w:rPr>
          <w:color w:val="000000" w:themeColor="text1"/>
        </w:rPr>
      </w:pPr>
      <w:r>
        <w:rPr>
          <w:rFonts w:ascii="Helvetica" w:hAnsi="Helvetica" w:cs="Arial"/>
          <w:noProof/>
          <w:color w:val="333333"/>
          <w:sz w:val="20"/>
          <w:szCs w:val="20"/>
          <w:bdr w:val="single" w:sz="6" w:space="0" w:color="767676" w:frame="1"/>
          <w:shd w:val="clear" w:color="auto" w:fill="FFFFFF"/>
        </w:rPr>
        <w:drawing>
          <wp:inline distT="0" distB="0" distL="0" distR="0" wp14:anchorId="45FF17AF" wp14:editId="663C706F">
            <wp:extent cx="5506482" cy="4590095"/>
            <wp:effectExtent l="0" t="0" r="0" b="1270"/>
            <wp:docPr id="1" name="Picture 1"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910" cy="4593786"/>
                    </a:xfrm>
                    <a:prstGeom prst="rect">
                      <a:avLst/>
                    </a:prstGeom>
                    <a:noFill/>
                    <a:ln>
                      <a:noFill/>
                    </a:ln>
                  </pic:spPr>
                </pic:pic>
              </a:graphicData>
            </a:graphic>
          </wp:inline>
        </w:drawing>
      </w:r>
    </w:p>
    <w:p w:rsidR="00EB13A9" w:rsidRDefault="00EB13A9">
      <w:pPr>
        <w:rPr>
          <w:color w:val="000000" w:themeColor="text1"/>
        </w:rPr>
      </w:pPr>
    </w:p>
    <w:p w:rsidR="001378DF" w:rsidRDefault="001378DF">
      <w:pPr>
        <w:rPr>
          <w:b/>
          <w:color w:val="000000" w:themeColor="text1"/>
          <w:sz w:val="32"/>
          <w:szCs w:val="32"/>
        </w:rPr>
      </w:pPr>
    </w:p>
    <w:p w:rsidR="001378DF" w:rsidRDefault="001378DF">
      <w:pPr>
        <w:rPr>
          <w:b/>
          <w:color w:val="000000" w:themeColor="text1"/>
          <w:sz w:val="32"/>
          <w:szCs w:val="32"/>
        </w:rPr>
      </w:pPr>
    </w:p>
    <w:p w:rsidR="00720364" w:rsidRPr="00C80421" w:rsidRDefault="00720364" w:rsidP="00720364">
      <w:pPr>
        <w:pStyle w:val="Heading2"/>
        <w:rPr>
          <w:lang w:val="en"/>
        </w:rPr>
      </w:pPr>
      <w:bookmarkStart w:id="13" w:name="_Toc451784258"/>
      <w:bookmarkStart w:id="14" w:name="_Toc474835845"/>
      <w:r>
        <w:rPr>
          <w:lang w:val="en"/>
        </w:rPr>
        <w:lastRenderedPageBreak/>
        <w:t>Task 1 – Create an Azure Storage Account</w:t>
      </w:r>
      <w:bookmarkEnd w:id="13"/>
      <w:bookmarkEnd w:id="14"/>
    </w:p>
    <w:p w:rsidR="00720364" w:rsidRDefault="00720364" w:rsidP="00720364">
      <w:pPr>
        <w:pStyle w:val="ListParagraph"/>
        <w:rPr>
          <w:rFonts w:cs="Times New Roman"/>
        </w:rPr>
      </w:pPr>
      <w:r>
        <w:rPr>
          <w:rFonts w:cs="Times New Roman"/>
        </w:rPr>
        <w:t xml:space="preserve">Azure Storage can take on many forms for storing blobs, non-relational table data and queue data. In the case of this application, we will be using both blob and queue storage. For this, we need to create a new Azure Storage account. </w:t>
      </w:r>
    </w:p>
    <w:p w:rsidR="00720364" w:rsidRDefault="00720364" w:rsidP="00720364">
      <w:pPr>
        <w:pStyle w:val="ListParagraph"/>
        <w:rPr>
          <w:rFonts w:cs="Times New Roman"/>
        </w:rPr>
      </w:pPr>
    </w:p>
    <w:p w:rsidR="00720364" w:rsidRDefault="00720364" w:rsidP="00720364">
      <w:pPr>
        <w:pStyle w:val="ListParagraph"/>
        <w:numPr>
          <w:ilvl w:val="0"/>
          <w:numId w:val="10"/>
        </w:numPr>
        <w:contextualSpacing w:val="0"/>
        <w:rPr>
          <w:rFonts w:cs="Times New Roman"/>
        </w:rPr>
      </w:pPr>
      <w:r>
        <w:rPr>
          <w:rFonts w:cs="Times New Roman"/>
        </w:rPr>
        <w:t xml:space="preserve">Log in to the Azure Portal at </w:t>
      </w:r>
      <w:hyperlink r:id="rId12" w:history="1">
        <w:r w:rsidRPr="007E063F">
          <w:rPr>
            <w:rStyle w:val="Hyperlink"/>
            <w:rFonts w:cs="Times New Roman"/>
          </w:rPr>
          <w:t>https://portal.azure.com</w:t>
        </w:r>
      </w:hyperlink>
      <w:r>
        <w:rPr>
          <w:rFonts w:cs="Times New Roman"/>
        </w:rPr>
        <w:t>.</w:t>
      </w:r>
    </w:p>
    <w:p w:rsidR="00720364" w:rsidRPr="0083409E" w:rsidRDefault="00720364" w:rsidP="00720364">
      <w:pPr>
        <w:pStyle w:val="ListParagraph"/>
        <w:numPr>
          <w:ilvl w:val="0"/>
          <w:numId w:val="10"/>
        </w:numPr>
        <w:contextualSpacing w:val="0"/>
        <w:rPr>
          <w:rFonts w:cs="Times New Roman"/>
        </w:rPr>
      </w:pPr>
      <w:r>
        <w:rPr>
          <w:rFonts w:cs="Times New Roman"/>
        </w:rPr>
        <w:t>Click the +</w:t>
      </w:r>
      <w:r w:rsidRPr="001B53BB">
        <w:rPr>
          <w:rFonts w:cs="Times New Roman"/>
          <w:b/>
        </w:rPr>
        <w:t>New</w:t>
      </w:r>
      <w:r>
        <w:rPr>
          <w:rFonts w:cs="Times New Roman"/>
        </w:rPr>
        <w:t xml:space="preserve"> button from the menu on the left hand side of the portal and then select </w:t>
      </w:r>
      <w:r>
        <w:rPr>
          <w:rFonts w:cs="Times New Roman"/>
          <w:b/>
        </w:rPr>
        <w:t xml:space="preserve"> Storage</w:t>
      </w:r>
      <w:r>
        <w:rPr>
          <w:rFonts w:cs="Times New Roman"/>
        </w:rPr>
        <w:t xml:space="preserve"> | </w:t>
      </w:r>
      <w:r w:rsidRPr="001B53BB">
        <w:rPr>
          <w:rFonts w:cs="Times New Roman"/>
          <w:b/>
        </w:rPr>
        <w:t>Storage</w:t>
      </w:r>
      <w:r>
        <w:rPr>
          <w:rFonts w:cs="Times New Roman"/>
          <w:b/>
        </w:rPr>
        <w:t xml:space="preserve"> Account.</w:t>
      </w:r>
      <w:r w:rsidR="00D91757">
        <w:rPr>
          <w:rFonts w:cs="Times New Roman"/>
          <w:b/>
        </w:rPr>
        <w:t xml:space="preserve"> NOTE: If you already have a storage account you can use, skip to Task 2.</w:t>
      </w:r>
    </w:p>
    <w:p w:rsidR="00720364" w:rsidRDefault="00720364" w:rsidP="00720364">
      <w:pPr>
        <w:rPr>
          <w:rFonts w:cs="Times New Roman"/>
        </w:rPr>
      </w:pPr>
      <w:r>
        <w:rPr>
          <w:rFonts w:cs="Times New Roman"/>
        </w:rPr>
        <w:br w:type="page"/>
      </w:r>
    </w:p>
    <w:p w:rsidR="00720364" w:rsidRDefault="00720364" w:rsidP="00720364">
      <w:pPr>
        <w:pStyle w:val="ListParagraph"/>
        <w:numPr>
          <w:ilvl w:val="0"/>
          <w:numId w:val="10"/>
        </w:numPr>
        <w:rPr>
          <w:rFonts w:cs="Times New Roman"/>
        </w:rPr>
      </w:pPr>
      <w:r>
        <w:rPr>
          <w:rFonts w:cs="Times New Roman"/>
        </w:rPr>
        <w:lastRenderedPageBreak/>
        <w:t>Enter/select the following selections below.</w:t>
      </w:r>
    </w:p>
    <w:p w:rsidR="00720364" w:rsidRDefault="00720364" w:rsidP="00720364">
      <w:pPr>
        <w:pStyle w:val="ListParagraph"/>
        <w:rPr>
          <w:rFonts w:cs="Times New Roman"/>
        </w:rPr>
      </w:pPr>
    </w:p>
    <w:tbl>
      <w:tblPr>
        <w:tblStyle w:val="TableGrid"/>
        <w:tblW w:w="0" w:type="auto"/>
        <w:tblInd w:w="1080" w:type="dxa"/>
        <w:tblLook w:val="04A0" w:firstRow="1" w:lastRow="0" w:firstColumn="1" w:lastColumn="0" w:noHBand="0" w:noVBand="1"/>
      </w:tblPr>
      <w:tblGrid>
        <w:gridCol w:w="3694"/>
        <w:gridCol w:w="4576"/>
      </w:tblGrid>
      <w:tr w:rsidR="00720364" w:rsidTr="004562F7">
        <w:tc>
          <w:tcPr>
            <w:tcW w:w="4675" w:type="dxa"/>
          </w:tcPr>
          <w:p w:rsidR="00720364" w:rsidRDefault="00720364" w:rsidP="00720364">
            <w:pPr>
              <w:pStyle w:val="ListParagraph"/>
              <w:numPr>
                <w:ilvl w:val="0"/>
                <w:numId w:val="11"/>
              </w:numPr>
              <w:spacing w:before="240"/>
              <w:contextualSpacing w:val="0"/>
              <w:rPr>
                <w:rFonts w:cs="Times New Roman"/>
              </w:rPr>
            </w:pPr>
            <w:r>
              <w:rPr>
                <w:rFonts w:cs="Times New Roman"/>
              </w:rPr>
              <w:t>Enter a unique name (in all of Azure) for your storage account.</w:t>
            </w:r>
          </w:p>
          <w:p w:rsidR="00720364" w:rsidRDefault="00720364" w:rsidP="00720364">
            <w:pPr>
              <w:pStyle w:val="ListParagraph"/>
              <w:numPr>
                <w:ilvl w:val="0"/>
                <w:numId w:val="11"/>
              </w:numPr>
              <w:spacing w:before="240"/>
              <w:contextualSpacing w:val="0"/>
              <w:rPr>
                <w:rFonts w:cs="Times New Roman"/>
              </w:rPr>
            </w:pPr>
            <w:r>
              <w:rPr>
                <w:rFonts w:cs="Times New Roman"/>
              </w:rPr>
              <w:t xml:space="preserve">Leave </w:t>
            </w:r>
            <w:r w:rsidRPr="00BC06EC">
              <w:rPr>
                <w:rFonts w:cs="Times New Roman"/>
                <w:i/>
              </w:rPr>
              <w:t>Resource manager</w:t>
            </w:r>
            <w:r>
              <w:rPr>
                <w:rFonts w:cs="Times New Roman"/>
              </w:rPr>
              <w:t xml:space="preserve"> selected as the Deployment model</w:t>
            </w:r>
          </w:p>
          <w:p w:rsidR="00720364" w:rsidRDefault="00720364" w:rsidP="00720364">
            <w:pPr>
              <w:pStyle w:val="ListParagraph"/>
              <w:numPr>
                <w:ilvl w:val="0"/>
                <w:numId w:val="11"/>
              </w:numPr>
              <w:spacing w:before="240"/>
              <w:contextualSpacing w:val="0"/>
              <w:rPr>
                <w:rFonts w:cs="Times New Roman"/>
              </w:rPr>
            </w:pPr>
            <w:r>
              <w:rPr>
                <w:rFonts w:cs="Times New Roman"/>
              </w:rPr>
              <w:t xml:space="preserve">Select </w:t>
            </w:r>
            <w:r w:rsidRPr="00DF38C7">
              <w:rPr>
                <w:rFonts w:cs="Times New Roman"/>
                <w:i/>
              </w:rPr>
              <w:t>General purpose</w:t>
            </w:r>
            <w:r>
              <w:rPr>
                <w:rFonts w:cs="Times New Roman"/>
              </w:rPr>
              <w:t xml:space="preserve"> as the Account kind so we have full access to blobs, tables, queues </w:t>
            </w:r>
            <w:proofErr w:type="spellStart"/>
            <w:r>
              <w:rPr>
                <w:rFonts w:cs="Times New Roman"/>
              </w:rPr>
              <w:t>etc</w:t>
            </w:r>
            <w:proofErr w:type="spellEnd"/>
          </w:p>
          <w:p w:rsidR="00720364" w:rsidRDefault="00720364" w:rsidP="00720364">
            <w:pPr>
              <w:pStyle w:val="ListParagraph"/>
              <w:numPr>
                <w:ilvl w:val="0"/>
                <w:numId w:val="11"/>
              </w:numPr>
              <w:spacing w:before="240"/>
              <w:contextualSpacing w:val="0"/>
              <w:rPr>
                <w:rFonts w:cs="Times New Roman"/>
              </w:rPr>
            </w:pPr>
            <w:r>
              <w:rPr>
                <w:rFonts w:cs="Times New Roman"/>
              </w:rPr>
              <w:t xml:space="preserve">Leave </w:t>
            </w:r>
            <w:r w:rsidRPr="00BC06EC">
              <w:rPr>
                <w:rFonts w:cs="Times New Roman"/>
                <w:i/>
              </w:rPr>
              <w:t>Standard</w:t>
            </w:r>
            <w:r>
              <w:rPr>
                <w:rFonts w:cs="Times New Roman"/>
              </w:rPr>
              <w:t xml:space="preserve"> selected for Performance</w:t>
            </w:r>
          </w:p>
          <w:p w:rsidR="00720364" w:rsidRDefault="00720364" w:rsidP="00720364">
            <w:pPr>
              <w:pStyle w:val="ListParagraph"/>
              <w:numPr>
                <w:ilvl w:val="0"/>
                <w:numId w:val="11"/>
              </w:numPr>
              <w:spacing w:before="240"/>
              <w:contextualSpacing w:val="0"/>
              <w:rPr>
                <w:rFonts w:cs="Times New Roman"/>
              </w:rPr>
            </w:pPr>
            <w:r>
              <w:rPr>
                <w:rFonts w:cs="Times New Roman"/>
              </w:rPr>
              <w:t xml:space="preserve">Leave </w:t>
            </w:r>
            <w:r w:rsidRPr="00BC06EC">
              <w:rPr>
                <w:rFonts w:cs="Times New Roman"/>
                <w:i/>
              </w:rPr>
              <w:t>LRS</w:t>
            </w:r>
            <w:r>
              <w:rPr>
                <w:rFonts w:cs="Times New Roman"/>
              </w:rPr>
              <w:t xml:space="preserve"> selected as the Replication type</w:t>
            </w:r>
          </w:p>
          <w:p w:rsidR="00561F5A" w:rsidRDefault="00561F5A" w:rsidP="00720364">
            <w:pPr>
              <w:pStyle w:val="ListParagraph"/>
              <w:numPr>
                <w:ilvl w:val="0"/>
                <w:numId w:val="11"/>
              </w:numPr>
              <w:spacing w:before="240"/>
              <w:contextualSpacing w:val="0"/>
              <w:rPr>
                <w:rFonts w:cs="Times New Roman"/>
              </w:rPr>
            </w:pPr>
            <w:r>
              <w:rPr>
                <w:rFonts w:cs="Times New Roman"/>
              </w:rPr>
              <w:t>Leave storage data unencrypted for this lab</w:t>
            </w:r>
          </w:p>
          <w:p w:rsidR="00720364" w:rsidRDefault="00720364" w:rsidP="00720364">
            <w:pPr>
              <w:pStyle w:val="ListParagraph"/>
              <w:numPr>
                <w:ilvl w:val="0"/>
                <w:numId w:val="11"/>
              </w:numPr>
              <w:spacing w:before="240"/>
              <w:contextualSpacing w:val="0"/>
              <w:rPr>
                <w:rFonts w:cs="Times New Roman"/>
              </w:rPr>
            </w:pPr>
            <w:r>
              <w:rPr>
                <w:rFonts w:cs="Times New Roman"/>
              </w:rPr>
              <w:t>Choose your subscription</w:t>
            </w:r>
            <w:r>
              <w:rPr>
                <w:rFonts w:cs="Times New Roman"/>
              </w:rPr>
              <w:br/>
            </w:r>
          </w:p>
          <w:p w:rsidR="00720364" w:rsidRPr="00BC06EC" w:rsidRDefault="00720364" w:rsidP="00720364">
            <w:pPr>
              <w:pStyle w:val="ListParagraph"/>
              <w:numPr>
                <w:ilvl w:val="0"/>
                <w:numId w:val="11"/>
              </w:numPr>
              <w:spacing w:before="0"/>
              <w:rPr>
                <w:rFonts w:cs="Times New Roman"/>
                <w:i/>
              </w:rPr>
            </w:pPr>
            <w:r>
              <w:rPr>
                <w:rFonts w:cs="Times New Roman"/>
              </w:rPr>
              <w:t>Use the resource group that you created in previous lab exercises (the name in the screenshot is just a sample)</w:t>
            </w:r>
            <w:r w:rsidRPr="00BC06EC">
              <w:rPr>
                <w:rFonts w:cs="Times New Roman"/>
                <w:i/>
              </w:rPr>
              <w:t>.</w:t>
            </w:r>
          </w:p>
          <w:p w:rsidR="00720364" w:rsidRDefault="00720364" w:rsidP="00720364">
            <w:pPr>
              <w:pStyle w:val="ListParagraph"/>
              <w:numPr>
                <w:ilvl w:val="0"/>
                <w:numId w:val="11"/>
              </w:numPr>
              <w:spacing w:before="240"/>
              <w:contextualSpacing w:val="0"/>
              <w:rPr>
                <w:rFonts w:cs="Times New Roman"/>
              </w:rPr>
            </w:pPr>
            <w:r>
              <w:rPr>
                <w:rFonts w:cs="Times New Roman"/>
              </w:rPr>
              <w:t>Select your Location (region)</w:t>
            </w:r>
          </w:p>
          <w:p w:rsidR="00720364" w:rsidRPr="00C45E1E" w:rsidRDefault="00720364" w:rsidP="00720364">
            <w:pPr>
              <w:pStyle w:val="ListParagraph"/>
              <w:numPr>
                <w:ilvl w:val="0"/>
                <w:numId w:val="11"/>
              </w:numPr>
              <w:spacing w:before="240"/>
              <w:contextualSpacing w:val="0"/>
              <w:rPr>
                <w:rFonts w:cs="Times New Roman"/>
              </w:rPr>
            </w:pPr>
            <w:r>
              <w:rPr>
                <w:rFonts w:cs="Times New Roman"/>
              </w:rPr>
              <w:t xml:space="preserve">Click the </w:t>
            </w:r>
            <w:r w:rsidRPr="00BC06EC">
              <w:rPr>
                <w:rFonts w:cs="Times New Roman"/>
                <w:b/>
              </w:rPr>
              <w:t>Create</w:t>
            </w:r>
            <w:r>
              <w:rPr>
                <w:rFonts w:cs="Times New Roman"/>
              </w:rPr>
              <w:t xml:space="preserve"> button</w:t>
            </w:r>
          </w:p>
        </w:tc>
        <w:tc>
          <w:tcPr>
            <w:tcW w:w="4675" w:type="dxa"/>
          </w:tcPr>
          <w:p w:rsidR="00720364" w:rsidRDefault="00561F5A" w:rsidP="004562F7">
            <w:pPr>
              <w:ind w:left="0" w:firstLine="0"/>
              <w:rPr>
                <w:rFonts w:cs="Times New Roman"/>
              </w:rPr>
            </w:pPr>
            <w:r>
              <w:rPr>
                <w:noProof/>
              </w:rPr>
              <w:drawing>
                <wp:inline distT="0" distB="0" distL="0" distR="0" wp14:anchorId="54B78083" wp14:editId="3884E1BF">
                  <wp:extent cx="2658538" cy="53932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5396" cy="5407191"/>
                          </a:xfrm>
                          <a:prstGeom prst="rect">
                            <a:avLst/>
                          </a:prstGeom>
                        </pic:spPr>
                      </pic:pic>
                    </a:graphicData>
                  </a:graphic>
                </wp:inline>
              </w:drawing>
            </w:r>
          </w:p>
        </w:tc>
      </w:tr>
    </w:tbl>
    <w:p w:rsidR="00720364" w:rsidRDefault="00720364" w:rsidP="00720364">
      <w:pPr>
        <w:ind w:left="1080"/>
        <w:rPr>
          <w:rFonts w:cs="Times New Roman"/>
        </w:rPr>
      </w:pPr>
    </w:p>
    <w:p w:rsidR="00720364" w:rsidRDefault="00720364" w:rsidP="00720364">
      <w:pPr>
        <w:rPr>
          <w:rFonts w:cs="Times New Roman"/>
        </w:rPr>
      </w:pPr>
    </w:p>
    <w:p w:rsidR="009F686E" w:rsidRDefault="009F686E">
      <w:pPr>
        <w:spacing w:before="0" w:after="160"/>
        <w:rPr>
          <w:lang w:val="en"/>
        </w:rPr>
      </w:pPr>
      <w:r>
        <w:rPr>
          <w:lang w:val="en"/>
        </w:rPr>
        <w:br w:type="page"/>
      </w:r>
    </w:p>
    <w:p w:rsidR="009F686E" w:rsidRPr="009F686E" w:rsidRDefault="009F686E" w:rsidP="009F686E">
      <w:pPr>
        <w:pStyle w:val="ListParagraph"/>
        <w:numPr>
          <w:ilvl w:val="0"/>
          <w:numId w:val="10"/>
        </w:numPr>
        <w:rPr>
          <w:rFonts w:asciiTheme="minorHAnsi" w:eastAsia="Times New Roman" w:hAnsiTheme="minorHAnsi" w:cs="Times New Roman"/>
          <w:b/>
          <w:color w:val="000000" w:themeColor="text1"/>
          <w:sz w:val="28"/>
          <w:szCs w:val="36"/>
          <w:lang w:val="en"/>
        </w:rPr>
      </w:pPr>
      <w:r>
        <w:rPr>
          <w:lang w:val="en"/>
        </w:rPr>
        <w:lastRenderedPageBreak/>
        <w:t xml:space="preserve">You will need your storage account </w:t>
      </w:r>
      <w:r w:rsidR="001B39C3">
        <w:rPr>
          <w:lang w:val="en"/>
        </w:rPr>
        <w:t xml:space="preserve">name, key1 and your storage blob </w:t>
      </w:r>
      <w:r>
        <w:rPr>
          <w:lang w:val="en"/>
        </w:rPr>
        <w:t>key in upcoming steps. Once your storage account has been created, you can click on your storage account name in the resource group, select the</w:t>
      </w:r>
      <w:r w:rsidR="001B39C3">
        <w:rPr>
          <w:lang w:val="en"/>
        </w:rPr>
        <w:t xml:space="preserve"> Access keys menu item</w:t>
      </w:r>
      <w:r>
        <w:rPr>
          <w:lang w:val="en"/>
        </w:rPr>
        <w:t xml:space="preserve"> storage account blade</w:t>
      </w:r>
      <w:r w:rsidR="001B39C3">
        <w:rPr>
          <w:lang w:val="en"/>
        </w:rPr>
        <w:t xml:space="preserve"> to get this information. C</w:t>
      </w:r>
      <w:r>
        <w:rPr>
          <w:lang w:val="en"/>
        </w:rPr>
        <w:t xml:space="preserve">opy </w:t>
      </w:r>
      <w:r w:rsidRPr="009F686E">
        <w:rPr>
          <w:i/>
          <w:lang w:val="en"/>
        </w:rPr>
        <w:t>key1</w:t>
      </w:r>
      <w:r>
        <w:rPr>
          <w:lang w:val="en"/>
        </w:rPr>
        <w:t xml:space="preserve"> </w:t>
      </w:r>
      <w:r w:rsidR="001B39C3">
        <w:rPr>
          <w:lang w:val="en"/>
        </w:rPr>
        <w:t xml:space="preserve">and the storage account name </w:t>
      </w:r>
      <w:r>
        <w:rPr>
          <w:lang w:val="en"/>
        </w:rPr>
        <w:t>to Notepad.</w:t>
      </w:r>
    </w:p>
    <w:p w:rsidR="009F686E" w:rsidRDefault="009F686E" w:rsidP="009F686E">
      <w:pPr>
        <w:pStyle w:val="ListParagraph"/>
        <w:rPr>
          <w:lang w:val="en"/>
        </w:rPr>
      </w:pPr>
    </w:p>
    <w:p w:rsidR="009F686E" w:rsidRDefault="009F686E" w:rsidP="009F686E">
      <w:pPr>
        <w:pStyle w:val="ListParagraph"/>
        <w:rPr>
          <w:lang w:val="en"/>
        </w:rPr>
      </w:pPr>
      <w:r>
        <w:rPr>
          <w:noProof/>
        </w:rPr>
        <w:drawing>
          <wp:inline distT="0" distB="0" distL="0" distR="0" wp14:anchorId="5E08A925" wp14:editId="0D4DD034">
            <wp:extent cx="5200153" cy="2101200"/>
            <wp:effectExtent l="0" t="0" r="635" b="0"/>
            <wp:docPr id="6" name="Picture 6" descr="C:\Users\larrywa\AppData\Local\Temp\SNAGHTML18f5e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18f5e3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1558" cy="2105808"/>
                    </a:xfrm>
                    <a:prstGeom prst="rect">
                      <a:avLst/>
                    </a:prstGeom>
                    <a:noFill/>
                    <a:ln>
                      <a:noFill/>
                    </a:ln>
                  </pic:spPr>
                </pic:pic>
              </a:graphicData>
            </a:graphic>
          </wp:inline>
        </w:drawing>
      </w:r>
    </w:p>
    <w:p w:rsidR="009F686E" w:rsidRDefault="009F686E" w:rsidP="009F686E">
      <w:pPr>
        <w:pStyle w:val="ListParagraph"/>
        <w:rPr>
          <w:lang w:val="en"/>
        </w:rPr>
      </w:pPr>
    </w:p>
    <w:p w:rsidR="006301BF" w:rsidRDefault="009F686E" w:rsidP="009F686E">
      <w:pPr>
        <w:pStyle w:val="ListParagraph"/>
        <w:numPr>
          <w:ilvl w:val="0"/>
          <w:numId w:val="10"/>
        </w:numPr>
        <w:rPr>
          <w:lang w:val="en"/>
        </w:rPr>
      </w:pPr>
      <w:r>
        <w:rPr>
          <w:lang w:val="en"/>
        </w:rPr>
        <w:t xml:space="preserve">You will also need to note the blob endpoint setting. To get this endpoint, click on the </w:t>
      </w:r>
      <w:r w:rsidRPr="006301BF">
        <w:rPr>
          <w:b/>
          <w:lang w:val="en"/>
        </w:rPr>
        <w:t>Blobs</w:t>
      </w:r>
      <w:r>
        <w:rPr>
          <w:lang w:val="en"/>
        </w:rPr>
        <w:t xml:space="preserve"> icon in the storage account blade</w:t>
      </w:r>
      <w:r w:rsidR="006301BF">
        <w:rPr>
          <w:lang w:val="en"/>
        </w:rPr>
        <w:t>.</w:t>
      </w:r>
    </w:p>
    <w:p w:rsidR="006301BF" w:rsidRDefault="006301BF" w:rsidP="006301BF">
      <w:pPr>
        <w:pStyle w:val="ListParagraph"/>
        <w:rPr>
          <w:lang w:val="en"/>
        </w:rPr>
      </w:pPr>
    </w:p>
    <w:p w:rsidR="009F686E" w:rsidRDefault="006301BF" w:rsidP="006301BF">
      <w:pPr>
        <w:pStyle w:val="ListParagraph"/>
        <w:rPr>
          <w:lang w:val="en"/>
        </w:rPr>
      </w:pPr>
      <w:r>
        <w:rPr>
          <w:noProof/>
        </w:rPr>
        <w:drawing>
          <wp:inline distT="0" distB="0" distL="0" distR="0" wp14:anchorId="7D39139C" wp14:editId="11B234C5">
            <wp:extent cx="4381168" cy="3062189"/>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163" cy="3067777"/>
                    </a:xfrm>
                    <a:prstGeom prst="rect">
                      <a:avLst/>
                    </a:prstGeom>
                  </pic:spPr>
                </pic:pic>
              </a:graphicData>
            </a:graphic>
          </wp:inline>
        </w:drawing>
      </w:r>
      <w:r w:rsidR="009F686E">
        <w:rPr>
          <w:lang w:val="en"/>
        </w:rPr>
        <w:t xml:space="preserve"> </w:t>
      </w:r>
    </w:p>
    <w:p w:rsidR="006301BF" w:rsidRDefault="006301BF">
      <w:pPr>
        <w:spacing w:before="0" w:after="160"/>
        <w:rPr>
          <w:lang w:val="en"/>
        </w:rPr>
      </w:pPr>
      <w:r>
        <w:rPr>
          <w:lang w:val="en"/>
        </w:rPr>
        <w:br w:type="page"/>
      </w:r>
    </w:p>
    <w:p w:rsidR="006301BF" w:rsidRDefault="004562F7" w:rsidP="006301BF">
      <w:pPr>
        <w:pStyle w:val="ListParagraph"/>
        <w:numPr>
          <w:ilvl w:val="0"/>
          <w:numId w:val="10"/>
        </w:numPr>
        <w:rPr>
          <w:lang w:val="en"/>
        </w:rPr>
      </w:pPr>
      <w:r>
        <w:rPr>
          <w:lang w:val="en"/>
        </w:rPr>
        <w:lastRenderedPageBreak/>
        <w:t xml:space="preserve">In the blob service blade, click on the </w:t>
      </w:r>
      <w:r w:rsidRPr="004562F7">
        <w:rPr>
          <w:b/>
          <w:lang w:val="en"/>
        </w:rPr>
        <w:t>Essentials</w:t>
      </w:r>
      <w:r>
        <w:rPr>
          <w:lang w:val="en"/>
        </w:rPr>
        <w:t xml:space="preserve"> tab to expand the blob service blade to show the blob service endpoint. Copy this endpoint information to Notepad.</w:t>
      </w:r>
    </w:p>
    <w:p w:rsidR="006301BF" w:rsidRDefault="006301BF" w:rsidP="006301BF">
      <w:pPr>
        <w:pStyle w:val="ListParagraph"/>
        <w:rPr>
          <w:lang w:val="en"/>
        </w:rPr>
      </w:pPr>
    </w:p>
    <w:p w:rsidR="006301BF" w:rsidRDefault="004562F7" w:rsidP="006301BF">
      <w:pPr>
        <w:pStyle w:val="ListParagraph"/>
        <w:rPr>
          <w:lang w:val="en"/>
        </w:rPr>
      </w:pPr>
      <w:r>
        <w:rPr>
          <w:noProof/>
        </w:rPr>
        <w:drawing>
          <wp:inline distT="0" distB="0" distL="0" distR="0">
            <wp:extent cx="5391509" cy="2112101"/>
            <wp:effectExtent l="0" t="0" r="0" b="2540"/>
            <wp:docPr id="3" name="Picture 3" descr="C:\Users\larrywa\AppData\Local\Temp\SNAGHTML44146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441469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785" cy="2116910"/>
                    </a:xfrm>
                    <a:prstGeom prst="rect">
                      <a:avLst/>
                    </a:prstGeom>
                    <a:noFill/>
                    <a:ln>
                      <a:noFill/>
                    </a:ln>
                  </pic:spPr>
                </pic:pic>
              </a:graphicData>
            </a:graphic>
          </wp:inline>
        </w:drawing>
      </w:r>
    </w:p>
    <w:p w:rsidR="00720364" w:rsidRPr="009F686E" w:rsidRDefault="00720364" w:rsidP="009F686E">
      <w:pPr>
        <w:pStyle w:val="ListParagraph"/>
        <w:rPr>
          <w:rFonts w:asciiTheme="minorHAnsi" w:eastAsia="Times New Roman" w:hAnsiTheme="minorHAnsi" w:cs="Times New Roman"/>
          <w:b/>
          <w:color w:val="000000" w:themeColor="text1"/>
          <w:sz w:val="28"/>
          <w:szCs w:val="36"/>
          <w:lang w:val="en"/>
        </w:rPr>
      </w:pPr>
    </w:p>
    <w:p w:rsidR="00D91757" w:rsidRDefault="00D91757" w:rsidP="00D91757">
      <w:pPr>
        <w:pStyle w:val="Heading2"/>
        <w:rPr>
          <w:lang w:val="en"/>
        </w:rPr>
      </w:pPr>
      <w:bookmarkStart w:id="15" w:name="_Toc474835846"/>
      <w:r>
        <w:rPr>
          <w:lang w:val="en"/>
        </w:rPr>
        <w:t>Task 2 – Build a Service Fabric Cluster in Azure</w:t>
      </w:r>
      <w:bookmarkEnd w:id="15"/>
    </w:p>
    <w:p w:rsidR="00D91757" w:rsidRDefault="00D91757" w:rsidP="00D91757">
      <w:pPr>
        <w:rPr>
          <w:lang w:val="en"/>
        </w:rPr>
      </w:pPr>
      <w:r>
        <w:rPr>
          <w:lang w:val="en"/>
        </w:rPr>
        <w:t xml:space="preserve">If you have already </w:t>
      </w:r>
      <w:r w:rsidR="004562F7">
        <w:rPr>
          <w:lang w:val="en"/>
        </w:rPr>
        <w:t>created a Service Fabric cluster in Azure in</w:t>
      </w:r>
      <w:r>
        <w:rPr>
          <w:lang w:val="en"/>
        </w:rPr>
        <w:t xml:space="preserve"> previous lab exercise, please skip to Task 3.</w:t>
      </w:r>
    </w:p>
    <w:p w:rsidR="00D91757" w:rsidRDefault="00D91757" w:rsidP="00D91757">
      <w:pPr>
        <w:rPr>
          <w:lang w:val="en"/>
        </w:rPr>
      </w:pPr>
    </w:p>
    <w:p w:rsidR="00D91757" w:rsidRDefault="00D91757" w:rsidP="00D91757">
      <w:pPr>
        <w:pStyle w:val="ListParagraph"/>
        <w:numPr>
          <w:ilvl w:val="0"/>
          <w:numId w:val="20"/>
        </w:numPr>
        <w:contextualSpacing w:val="0"/>
        <w:rPr>
          <w:lang w:val="en"/>
        </w:rPr>
      </w:pPr>
      <w:r>
        <w:rPr>
          <w:lang w:val="en"/>
        </w:rPr>
        <w:t xml:space="preserve">Log in to the Azure portal </w:t>
      </w:r>
      <w:hyperlink r:id="rId17" w:history="1">
        <w:r w:rsidRPr="00FE2341">
          <w:rPr>
            <w:rStyle w:val="Hyperlink"/>
            <w:lang w:val="en"/>
          </w:rPr>
          <w:t>https://portal.azure.com</w:t>
        </w:r>
      </w:hyperlink>
      <w:r>
        <w:rPr>
          <w:lang w:val="en"/>
        </w:rPr>
        <w:t>.</w:t>
      </w:r>
    </w:p>
    <w:p w:rsidR="00D91757" w:rsidRDefault="00D91757" w:rsidP="00D91757">
      <w:pPr>
        <w:pStyle w:val="ListParagraph"/>
        <w:numPr>
          <w:ilvl w:val="0"/>
          <w:numId w:val="20"/>
        </w:numPr>
        <w:contextualSpacing w:val="0"/>
        <w:rPr>
          <w:lang w:val="en"/>
        </w:rPr>
      </w:pPr>
      <w:r>
        <w:rPr>
          <w:lang w:val="en"/>
        </w:rPr>
        <w:t>In previous labs, you had already created a resource group, find and open this resource group blade.</w:t>
      </w:r>
      <w:r w:rsidR="004562F7">
        <w:rPr>
          <w:lang w:val="en"/>
        </w:rPr>
        <w:t xml:space="preserve"> It is best to find a resource group that does not already have a Service Fabric cluster in it.</w:t>
      </w:r>
    </w:p>
    <w:p w:rsidR="00D91757" w:rsidRDefault="00D91757" w:rsidP="00D91757">
      <w:pPr>
        <w:pStyle w:val="ListParagraph"/>
        <w:numPr>
          <w:ilvl w:val="0"/>
          <w:numId w:val="20"/>
        </w:numPr>
        <w:contextualSpacing w:val="0"/>
        <w:rPr>
          <w:lang w:val="en"/>
        </w:rPr>
      </w:pPr>
      <w:r>
        <w:rPr>
          <w:lang w:val="en"/>
        </w:rPr>
        <w:t xml:space="preserve">Within your resource group blade, click on the </w:t>
      </w:r>
      <w:r w:rsidRPr="00552E89">
        <w:rPr>
          <w:b/>
          <w:lang w:val="en"/>
        </w:rPr>
        <w:t>Add</w:t>
      </w:r>
      <w:r>
        <w:rPr>
          <w:lang w:val="en"/>
        </w:rPr>
        <w:t xml:space="preserve"> button on the toolbar.</w:t>
      </w:r>
    </w:p>
    <w:p w:rsidR="00D91757" w:rsidRDefault="00D91757" w:rsidP="00D91757">
      <w:pPr>
        <w:pStyle w:val="ListParagraph"/>
        <w:numPr>
          <w:ilvl w:val="0"/>
          <w:numId w:val="20"/>
        </w:numPr>
        <w:contextualSpacing w:val="0"/>
        <w:rPr>
          <w:lang w:val="en"/>
        </w:rPr>
      </w:pPr>
      <w:r>
        <w:rPr>
          <w:lang w:val="en"/>
        </w:rPr>
        <w:t xml:space="preserve">In the edit field of the </w:t>
      </w:r>
      <w:r w:rsidRPr="00552E89">
        <w:rPr>
          <w:i/>
          <w:lang w:val="en"/>
        </w:rPr>
        <w:t>Everything</w:t>
      </w:r>
      <w:r>
        <w:rPr>
          <w:lang w:val="en"/>
        </w:rPr>
        <w:t xml:space="preserve"> blade, enter ‘</w:t>
      </w:r>
      <w:r w:rsidRPr="00552E89">
        <w:rPr>
          <w:i/>
          <w:lang w:val="en"/>
        </w:rPr>
        <w:t>Service Fabric Cluster’</w:t>
      </w:r>
      <w:r>
        <w:rPr>
          <w:lang w:val="en"/>
        </w:rPr>
        <w:t xml:space="preserve"> and select the </w:t>
      </w:r>
      <w:r w:rsidRPr="00552E89">
        <w:rPr>
          <w:b/>
          <w:lang w:val="en"/>
        </w:rPr>
        <w:t xml:space="preserve">Service Fabric </w:t>
      </w:r>
      <w:r>
        <w:rPr>
          <w:b/>
          <w:lang w:val="en"/>
        </w:rPr>
        <w:t>C</w:t>
      </w:r>
      <w:r w:rsidRPr="00552E89">
        <w:rPr>
          <w:b/>
          <w:lang w:val="en"/>
        </w:rPr>
        <w:t>luster</w:t>
      </w:r>
      <w:r>
        <w:rPr>
          <w:lang w:val="en"/>
        </w:rPr>
        <w:t xml:space="preserve"> icon.</w:t>
      </w:r>
    </w:p>
    <w:p w:rsidR="00D91757" w:rsidRDefault="00D91757" w:rsidP="00D91757">
      <w:pPr>
        <w:pStyle w:val="ListParagraph"/>
        <w:rPr>
          <w:lang w:val="en"/>
        </w:rPr>
      </w:pPr>
    </w:p>
    <w:p w:rsidR="00D91757" w:rsidRDefault="00D91757" w:rsidP="00D91757">
      <w:pPr>
        <w:pStyle w:val="ListParagraph"/>
        <w:rPr>
          <w:lang w:val="en"/>
        </w:rPr>
      </w:pPr>
      <w:r>
        <w:rPr>
          <w:noProof/>
        </w:rPr>
        <w:lastRenderedPageBreak/>
        <w:drawing>
          <wp:inline distT="0" distB="0" distL="0" distR="0" wp14:anchorId="6B6BBF6B" wp14:editId="1F9B553A">
            <wp:extent cx="3247619"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7619" cy="3076190"/>
                    </a:xfrm>
                    <a:prstGeom prst="rect">
                      <a:avLst/>
                    </a:prstGeom>
                  </pic:spPr>
                </pic:pic>
              </a:graphicData>
            </a:graphic>
          </wp:inline>
        </w:drawing>
      </w:r>
    </w:p>
    <w:p w:rsidR="00D91757" w:rsidRDefault="00D91757" w:rsidP="00D91757">
      <w:pPr>
        <w:pStyle w:val="ListParagraph"/>
        <w:numPr>
          <w:ilvl w:val="0"/>
          <w:numId w:val="20"/>
        </w:numPr>
        <w:rPr>
          <w:lang w:val="en"/>
        </w:rPr>
      </w:pPr>
      <w:r>
        <w:rPr>
          <w:lang w:val="en"/>
        </w:rPr>
        <w:t xml:space="preserve">Select the </w:t>
      </w:r>
      <w:r w:rsidRPr="00552E89">
        <w:rPr>
          <w:b/>
          <w:lang w:val="en"/>
        </w:rPr>
        <w:t>Create</w:t>
      </w:r>
      <w:r>
        <w:rPr>
          <w:lang w:val="en"/>
        </w:rPr>
        <w:t xml:space="preserve"> button.</w:t>
      </w:r>
    </w:p>
    <w:p w:rsidR="004562F7" w:rsidRDefault="004562F7">
      <w:pPr>
        <w:spacing w:before="0" w:after="160"/>
        <w:rPr>
          <w:lang w:val="en"/>
        </w:rPr>
      </w:pPr>
      <w:r>
        <w:rPr>
          <w:lang w:val="en"/>
        </w:rPr>
        <w:br w:type="page"/>
      </w:r>
    </w:p>
    <w:p w:rsidR="00D91757" w:rsidRDefault="00D91757" w:rsidP="00D91757">
      <w:pPr>
        <w:pStyle w:val="ListParagraph"/>
        <w:numPr>
          <w:ilvl w:val="0"/>
          <w:numId w:val="20"/>
        </w:numPr>
        <w:rPr>
          <w:lang w:val="en"/>
        </w:rPr>
      </w:pPr>
      <w:r>
        <w:rPr>
          <w:lang w:val="en"/>
        </w:rPr>
        <w:lastRenderedPageBreak/>
        <w:t>For the basic settings, enter the following information:</w:t>
      </w:r>
    </w:p>
    <w:p w:rsidR="00D91757" w:rsidRDefault="00D91757" w:rsidP="00D91757">
      <w:pPr>
        <w:pStyle w:val="ListParagraph"/>
        <w:rPr>
          <w:lang w:val="en"/>
        </w:rPr>
      </w:pPr>
    </w:p>
    <w:tbl>
      <w:tblPr>
        <w:tblStyle w:val="TableGrid"/>
        <w:tblW w:w="0" w:type="auto"/>
        <w:tblInd w:w="720" w:type="dxa"/>
        <w:tblLook w:val="04A0" w:firstRow="1" w:lastRow="0" w:firstColumn="1" w:lastColumn="0" w:noHBand="0" w:noVBand="1"/>
      </w:tblPr>
      <w:tblGrid>
        <w:gridCol w:w="4019"/>
        <w:gridCol w:w="4611"/>
      </w:tblGrid>
      <w:tr w:rsidR="00D91757" w:rsidTr="004562F7">
        <w:tc>
          <w:tcPr>
            <w:tcW w:w="4675" w:type="dxa"/>
          </w:tcPr>
          <w:p w:rsidR="00D91757" w:rsidRDefault="00D91757" w:rsidP="004562F7">
            <w:pPr>
              <w:pStyle w:val="ListParagraph"/>
              <w:ind w:left="0"/>
              <w:rPr>
                <w:lang w:val="en"/>
              </w:rPr>
            </w:pPr>
            <w:proofErr w:type="spellStart"/>
            <w:r>
              <w:rPr>
                <w:lang w:val="en"/>
              </w:rPr>
              <w:t>Ee</w:t>
            </w:r>
            <w:proofErr w:type="spellEnd"/>
          </w:p>
          <w:p w:rsidR="00D91757" w:rsidRDefault="00D91757" w:rsidP="004562F7">
            <w:pPr>
              <w:pStyle w:val="ListParagraph"/>
              <w:numPr>
                <w:ilvl w:val="0"/>
                <w:numId w:val="21"/>
              </w:numPr>
              <w:tabs>
                <w:tab w:val="left" w:pos="801"/>
              </w:tabs>
              <w:contextualSpacing w:val="0"/>
              <w:rPr>
                <w:lang w:val="en"/>
              </w:rPr>
            </w:pPr>
            <w:r w:rsidRPr="00CA148C">
              <w:rPr>
                <w:lang w:val="en"/>
              </w:rPr>
              <w:t xml:space="preserve">Enter a </w:t>
            </w:r>
            <w:r>
              <w:rPr>
                <w:lang w:val="en"/>
              </w:rPr>
              <w:t>unique cluster name (within the Azure region).</w:t>
            </w:r>
          </w:p>
          <w:p w:rsidR="004562F7" w:rsidRDefault="004562F7" w:rsidP="004562F7">
            <w:pPr>
              <w:pStyle w:val="ListParagraph"/>
              <w:numPr>
                <w:ilvl w:val="0"/>
                <w:numId w:val="21"/>
              </w:numPr>
              <w:tabs>
                <w:tab w:val="left" w:pos="801"/>
              </w:tabs>
              <w:contextualSpacing w:val="0"/>
              <w:rPr>
                <w:lang w:val="en"/>
              </w:rPr>
            </w:pPr>
            <w:r>
              <w:rPr>
                <w:lang w:val="en"/>
              </w:rPr>
              <w:t>Choose Windows as the operating system</w:t>
            </w:r>
          </w:p>
          <w:p w:rsidR="00D91757" w:rsidRDefault="00D91757" w:rsidP="004562F7">
            <w:pPr>
              <w:pStyle w:val="ListParagraph"/>
              <w:numPr>
                <w:ilvl w:val="0"/>
                <w:numId w:val="21"/>
              </w:numPr>
              <w:tabs>
                <w:tab w:val="left" w:pos="801"/>
              </w:tabs>
              <w:contextualSpacing w:val="0"/>
              <w:rPr>
                <w:lang w:val="en"/>
              </w:rPr>
            </w:pPr>
            <w:r>
              <w:rPr>
                <w:lang w:val="en"/>
              </w:rPr>
              <w:t>Enter the username you would use to RDP into the machine.</w:t>
            </w:r>
          </w:p>
          <w:p w:rsidR="00D91757" w:rsidRDefault="00D91757" w:rsidP="004562F7">
            <w:pPr>
              <w:pStyle w:val="ListParagraph"/>
              <w:numPr>
                <w:ilvl w:val="0"/>
                <w:numId w:val="21"/>
              </w:numPr>
              <w:tabs>
                <w:tab w:val="left" w:pos="801"/>
              </w:tabs>
              <w:contextualSpacing w:val="0"/>
              <w:rPr>
                <w:lang w:val="en"/>
              </w:rPr>
            </w:pPr>
            <w:r>
              <w:rPr>
                <w:lang w:val="en"/>
              </w:rPr>
              <w:t>Enter your RDP password.</w:t>
            </w:r>
          </w:p>
          <w:p w:rsidR="00D91757" w:rsidRDefault="00D91757" w:rsidP="004562F7">
            <w:pPr>
              <w:pStyle w:val="ListParagraph"/>
              <w:numPr>
                <w:ilvl w:val="0"/>
                <w:numId w:val="21"/>
              </w:numPr>
              <w:tabs>
                <w:tab w:val="left" w:pos="801"/>
              </w:tabs>
              <w:contextualSpacing w:val="0"/>
              <w:rPr>
                <w:lang w:val="en"/>
              </w:rPr>
            </w:pPr>
            <w:r>
              <w:rPr>
                <w:lang w:val="en"/>
              </w:rPr>
              <w:t>Select your Azure subscription name</w:t>
            </w:r>
          </w:p>
          <w:p w:rsidR="00D91757" w:rsidRDefault="00D91757" w:rsidP="004562F7">
            <w:pPr>
              <w:pStyle w:val="ListParagraph"/>
              <w:numPr>
                <w:ilvl w:val="0"/>
                <w:numId w:val="21"/>
              </w:numPr>
              <w:tabs>
                <w:tab w:val="left" w:pos="801"/>
              </w:tabs>
              <w:contextualSpacing w:val="0"/>
              <w:rPr>
                <w:lang w:val="en"/>
              </w:rPr>
            </w:pPr>
            <w:r>
              <w:rPr>
                <w:lang w:val="en"/>
              </w:rPr>
              <w:t>Select a resource group, in this case, the one you have been using for labs up to this point.</w:t>
            </w:r>
          </w:p>
          <w:p w:rsidR="00D91757" w:rsidRDefault="00D91757" w:rsidP="004562F7">
            <w:pPr>
              <w:pStyle w:val="ListParagraph"/>
              <w:numPr>
                <w:ilvl w:val="0"/>
                <w:numId w:val="21"/>
              </w:numPr>
              <w:tabs>
                <w:tab w:val="left" w:pos="801"/>
              </w:tabs>
              <w:contextualSpacing w:val="0"/>
              <w:rPr>
                <w:lang w:val="en"/>
              </w:rPr>
            </w:pPr>
            <w:r>
              <w:rPr>
                <w:lang w:val="en"/>
              </w:rPr>
              <w:t>Select your region.</w:t>
            </w:r>
          </w:p>
          <w:p w:rsidR="00D91757" w:rsidRPr="00CA148C" w:rsidRDefault="00D91757" w:rsidP="004562F7">
            <w:pPr>
              <w:pStyle w:val="ListParagraph"/>
              <w:tabs>
                <w:tab w:val="left" w:pos="801"/>
              </w:tabs>
              <w:ind w:firstLine="0"/>
              <w:contextualSpacing w:val="0"/>
              <w:rPr>
                <w:lang w:val="en"/>
              </w:rPr>
            </w:pPr>
            <w:r>
              <w:rPr>
                <w:lang w:val="en"/>
              </w:rPr>
              <w:t xml:space="preserve">Select the </w:t>
            </w:r>
            <w:r w:rsidRPr="004562F7">
              <w:rPr>
                <w:b/>
                <w:lang w:val="en"/>
              </w:rPr>
              <w:t>OK</w:t>
            </w:r>
            <w:r>
              <w:rPr>
                <w:lang w:val="en"/>
              </w:rPr>
              <w:t xml:space="preserve"> button.</w:t>
            </w:r>
          </w:p>
        </w:tc>
        <w:tc>
          <w:tcPr>
            <w:tcW w:w="4675" w:type="dxa"/>
          </w:tcPr>
          <w:p w:rsidR="00D91757" w:rsidRDefault="004562F7" w:rsidP="004562F7">
            <w:pPr>
              <w:pStyle w:val="ListParagraph"/>
              <w:ind w:left="0"/>
              <w:rPr>
                <w:lang w:val="en"/>
              </w:rPr>
            </w:pPr>
            <w:r>
              <w:rPr>
                <w:noProof/>
              </w:rPr>
              <w:drawing>
                <wp:inline distT="0" distB="0" distL="0" distR="0">
                  <wp:extent cx="2898775" cy="5745480"/>
                  <wp:effectExtent l="0" t="0" r="0" b="7620"/>
                  <wp:docPr id="11" name="Picture 11" descr="C:\Users\larrywa\AppData\Local\Temp\SNAGHTML44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44548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5745480"/>
                          </a:xfrm>
                          <a:prstGeom prst="rect">
                            <a:avLst/>
                          </a:prstGeom>
                          <a:noFill/>
                          <a:ln>
                            <a:noFill/>
                          </a:ln>
                        </pic:spPr>
                      </pic:pic>
                    </a:graphicData>
                  </a:graphic>
                </wp:inline>
              </w:drawing>
            </w:r>
          </w:p>
        </w:tc>
      </w:tr>
    </w:tbl>
    <w:p w:rsidR="00D91757" w:rsidRPr="00B21850" w:rsidRDefault="00D91757" w:rsidP="00D91757">
      <w:pPr>
        <w:pStyle w:val="ListParagraph"/>
        <w:rPr>
          <w:lang w:val="en"/>
        </w:rPr>
      </w:pPr>
    </w:p>
    <w:p w:rsidR="00D91757" w:rsidRDefault="00D91757" w:rsidP="00D91757">
      <w:pPr>
        <w:spacing w:before="0" w:after="160"/>
      </w:pPr>
      <w:r>
        <w:br w:type="page"/>
      </w:r>
    </w:p>
    <w:p w:rsidR="00D91757" w:rsidRDefault="00D91757" w:rsidP="00D91757">
      <w:pPr>
        <w:pStyle w:val="ListParagraph"/>
        <w:numPr>
          <w:ilvl w:val="0"/>
          <w:numId w:val="21"/>
        </w:numPr>
      </w:pPr>
      <w:r>
        <w:lastRenderedPageBreak/>
        <w:t xml:space="preserve">For the Cluster Configuration, set the </w:t>
      </w:r>
      <w:r w:rsidRPr="00552E89">
        <w:rPr>
          <w:i/>
        </w:rPr>
        <w:t>Node type count</w:t>
      </w:r>
      <w:r>
        <w:t xml:space="preserve"> to </w:t>
      </w:r>
      <w:r w:rsidRPr="00552E89">
        <w:rPr>
          <w:b/>
        </w:rPr>
        <w:t>1</w:t>
      </w:r>
      <w:r>
        <w:t xml:space="preserve"> and then click on the </w:t>
      </w:r>
      <w:r w:rsidRPr="00552E89">
        <w:rPr>
          <w:i/>
        </w:rPr>
        <w:t>Node type 1 (Primary</w:t>
      </w:r>
      <w:r>
        <w:t xml:space="preserve">) link. You can give the node type name any name you like and choose any machine size you like but leave the rest of the settings as they are. Click the </w:t>
      </w:r>
      <w:r w:rsidRPr="00552E89">
        <w:rPr>
          <w:b/>
        </w:rPr>
        <w:t>Select</w:t>
      </w:r>
      <w:r>
        <w:t xml:space="preserve"> button in the </w:t>
      </w:r>
      <w:r w:rsidRPr="004562F7">
        <w:rPr>
          <w:i/>
        </w:rPr>
        <w:t>Choose a size</w:t>
      </w:r>
      <w:r>
        <w:t xml:space="preserve"> blade once you select your machine size.</w:t>
      </w:r>
    </w:p>
    <w:p w:rsidR="00D91757" w:rsidRDefault="00D91757" w:rsidP="00D91757">
      <w:pPr>
        <w:pStyle w:val="ListParagraph"/>
      </w:pPr>
    </w:p>
    <w:p w:rsidR="00D91757" w:rsidRDefault="004562F7" w:rsidP="00D91757">
      <w:pPr>
        <w:pStyle w:val="ListParagraph"/>
      </w:pPr>
      <w:r>
        <w:rPr>
          <w:noProof/>
        </w:rPr>
        <w:drawing>
          <wp:inline distT="0" distB="0" distL="0" distR="0" wp14:anchorId="5FCBC7D1" wp14:editId="52E47F41">
            <wp:extent cx="5943600" cy="3325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25495"/>
                    </a:xfrm>
                    <a:prstGeom prst="rect">
                      <a:avLst/>
                    </a:prstGeom>
                  </pic:spPr>
                </pic:pic>
              </a:graphicData>
            </a:graphic>
          </wp:inline>
        </w:drawing>
      </w:r>
    </w:p>
    <w:p w:rsidR="00D91757" w:rsidRDefault="00D91757" w:rsidP="00D91757">
      <w:pPr>
        <w:spacing w:before="0" w:after="160"/>
      </w:pPr>
      <w:r>
        <w:br w:type="page"/>
      </w:r>
    </w:p>
    <w:p w:rsidR="00D91757" w:rsidRDefault="00D91757" w:rsidP="00764B54">
      <w:pPr>
        <w:pStyle w:val="ListParagraph"/>
        <w:numPr>
          <w:ilvl w:val="0"/>
          <w:numId w:val="21"/>
        </w:numPr>
      </w:pPr>
      <w:r>
        <w:lastRenderedPageBreak/>
        <w:t xml:space="preserve">While still in the </w:t>
      </w:r>
      <w:r w:rsidRPr="00617DAD">
        <w:rPr>
          <w:i/>
        </w:rPr>
        <w:t>Node type configuration</w:t>
      </w:r>
      <w:r>
        <w:t xml:space="preserve"> blade, </w:t>
      </w:r>
      <w:r w:rsidR="00617DAD">
        <w:t>r</w:t>
      </w:r>
      <w:r>
        <w:t xml:space="preserve">emember that the </w:t>
      </w:r>
      <w:proofErr w:type="spellStart"/>
      <w:r>
        <w:t>Web.Service</w:t>
      </w:r>
      <w:proofErr w:type="spellEnd"/>
      <w:r>
        <w:t xml:space="preserve"> project requires that port 8505 be opened. Type </w:t>
      </w:r>
      <w:r w:rsidRPr="00617DAD">
        <w:rPr>
          <w:b/>
        </w:rPr>
        <w:t>8505</w:t>
      </w:r>
      <w:r>
        <w:t xml:space="preserve"> into the </w:t>
      </w:r>
      <w:r w:rsidRPr="00617DAD">
        <w:rPr>
          <w:i/>
        </w:rPr>
        <w:t>Custom endpoints</w:t>
      </w:r>
      <w:r>
        <w:t xml:space="preserve"> field and then select the </w:t>
      </w:r>
      <w:r w:rsidRPr="00617DAD">
        <w:rPr>
          <w:b/>
        </w:rPr>
        <w:t>OK</w:t>
      </w:r>
      <w:r>
        <w:t xml:space="preserve"> button.</w:t>
      </w:r>
    </w:p>
    <w:p w:rsidR="00D91757" w:rsidRDefault="00D91757" w:rsidP="00D91757">
      <w:pPr>
        <w:pStyle w:val="ListParagraph"/>
      </w:pPr>
    </w:p>
    <w:p w:rsidR="00D91757" w:rsidRDefault="00617DAD" w:rsidP="00D91757">
      <w:pPr>
        <w:pStyle w:val="ListParagraph"/>
      </w:pPr>
      <w:r>
        <w:rPr>
          <w:noProof/>
        </w:rPr>
        <w:drawing>
          <wp:inline distT="0" distB="0" distL="0" distR="0" wp14:anchorId="66536588" wp14:editId="2D544341">
            <wp:extent cx="2942857" cy="47523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2857" cy="4752381"/>
                    </a:xfrm>
                    <a:prstGeom prst="rect">
                      <a:avLst/>
                    </a:prstGeom>
                  </pic:spPr>
                </pic:pic>
              </a:graphicData>
            </a:graphic>
          </wp:inline>
        </w:drawing>
      </w:r>
    </w:p>
    <w:p w:rsidR="00D91757" w:rsidRDefault="00D91757" w:rsidP="00D91757">
      <w:pPr>
        <w:pStyle w:val="ListParagraph"/>
        <w:numPr>
          <w:ilvl w:val="0"/>
          <w:numId w:val="21"/>
        </w:numPr>
      </w:pPr>
      <w:r>
        <w:t xml:space="preserve">Select the </w:t>
      </w:r>
      <w:r w:rsidRPr="00552E89">
        <w:rPr>
          <w:b/>
        </w:rPr>
        <w:t>Ok</w:t>
      </w:r>
      <w:r>
        <w:t xml:space="preserve"> button on the </w:t>
      </w:r>
      <w:r w:rsidRPr="00552E89">
        <w:rPr>
          <w:i/>
        </w:rPr>
        <w:t>Cluster configuration</w:t>
      </w:r>
      <w:r>
        <w:t xml:space="preserve"> blade.</w:t>
      </w:r>
    </w:p>
    <w:p w:rsidR="00D91757" w:rsidRDefault="00D91757" w:rsidP="00D91757">
      <w:pPr>
        <w:spacing w:before="0" w:after="160"/>
      </w:pPr>
      <w:r>
        <w:br w:type="page"/>
      </w:r>
    </w:p>
    <w:p w:rsidR="00D91757" w:rsidRDefault="00D91757" w:rsidP="00D91757">
      <w:pPr>
        <w:pStyle w:val="ListParagraph"/>
        <w:numPr>
          <w:ilvl w:val="0"/>
          <w:numId w:val="21"/>
        </w:numPr>
      </w:pPr>
      <w:r>
        <w:lastRenderedPageBreak/>
        <w:t xml:space="preserve">On the </w:t>
      </w:r>
      <w:r w:rsidRPr="00552E89">
        <w:rPr>
          <w:i/>
        </w:rPr>
        <w:t xml:space="preserve">Security </w:t>
      </w:r>
      <w:r>
        <w:t xml:space="preserve">blade, select the </w:t>
      </w:r>
      <w:r w:rsidRPr="00552E89">
        <w:rPr>
          <w:b/>
        </w:rPr>
        <w:t>Unsecure</w:t>
      </w:r>
      <w:r>
        <w:t xml:space="preserve"> </w:t>
      </w:r>
      <w:r w:rsidRPr="00552E89">
        <w:rPr>
          <w:i/>
        </w:rPr>
        <w:t>Security mode</w:t>
      </w:r>
      <w:r>
        <w:t xml:space="preserve">. Normally, we would have a secure cluster but for the sake of brevity for the lab, we will use unsecure. Select the </w:t>
      </w:r>
      <w:r w:rsidRPr="00552E89">
        <w:rPr>
          <w:b/>
        </w:rPr>
        <w:t>OK</w:t>
      </w:r>
      <w:r>
        <w:t xml:space="preserve"> button.</w:t>
      </w:r>
    </w:p>
    <w:p w:rsidR="00D91757" w:rsidRDefault="00D91757" w:rsidP="00D91757">
      <w:pPr>
        <w:pStyle w:val="ListParagraph"/>
      </w:pPr>
    </w:p>
    <w:p w:rsidR="00D91757" w:rsidRDefault="00D91757" w:rsidP="00D91757">
      <w:pPr>
        <w:pStyle w:val="ListParagraph"/>
      </w:pPr>
      <w:r>
        <w:rPr>
          <w:noProof/>
        </w:rPr>
        <w:drawing>
          <wp:inline distT="0" distB="0" distL="0" distR="0" wp14:anchorId="23D411FE" wp14:editId="19C3085B">
            <wp:extent cx="3000000" cy="28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000" cy="2876190"/>
                    </a:xfrm>
                    <a:prstGeom prst="rect">
                      <a:avLst/>
                    </a:prstGeom>
                  </pic:spPr>
                </pic:pic>
              </a:graphicData>
            </a:graphic>
          </wp:inline>
        </w:drawing>
      </w:r>
    </w:p>
    <w:p w:rsidR="00D91757" w:rsidRDefault="00D91757" w:rsidP="00D91757">
      <w:pPr>
        <w:pStyle w:val="ListParagraph"/>
        <w:numPr>
          <w:ilvl w:val="0"/>
          <w:numId w:val="21"/>
        </w:numPr>
      </w:pPr>
      <w:r>
        <w:t xml:space="preserve">Select the </w:t>
      </w:r>
      <w:r w:rsidRPr="00552E89">
        <w:rPr>
          <w:b/>
        </w:rPr>
        <w:t>Ok</w:t>
      </w:r>
      <w:r>
        <w:t xml:space="preserve"> button in the </w:t>
      </w:r>
      <w:r w:rsidRPr="00552E89">
        <w:rPr>
          <w:i/>
        </w:rPr>
        <w:t>Summary</w:t>
      </w:r>
      <w:r>
        <w:t xml:space="preserve"> blade. Creating the cluster should take about 20 minutes.</w:t>
      </w:r>
    </w:p>
    <w:p w:rsidR="00D91757" w:rsidRDefault="00D91757" w:rsidP="00D91757">
      <w:pPr>
        <w:pStyle w:val="ListParagraph"/>
      </w:pPr>
    </w:p>
    <w:p w:rsidR="00D91757" w:rsidRPr="00D91757" w:rsidRDefault="00D91757" w:rsidP="00F743BC">
      <w:pPr>
        <w:pStyle w:val="Heading2"/>
      </w:pPr>
    </w:p>
    <w:p w:rsidR="00F743BC" w:rsidRPr="00C80421" w:rsidRDefault="00F743BC" w:rsidP="00F743BC">
      <w:pPr>
        <w:pStyle w:val="Heading2"/>
        <w:rPr>
          <w:lang w:val="en"/>
        </w:rPr>
      </w:pPr>
      <w:bookmarkStart w:id="16" w:name="_Toc474835847"/>
      <w:r>
        <w:rPr>
          <w:lang w:val="en"/>
        </w:rPr>
        <w:t xml:space="preserve">Task </w:t>
      </w:r>
      <w:r w:rsidR="00D91757">
        <w:rPr>
          <w:lang w:val="en"/>
        </w:rPr>
        <w:t>3</w:t>
      </w:r>
      <w:r>
        <w:rPr>
          <w:lang w:val="en"/>
        </w:rPr>
        <w:t xml:space="preserve"> – </w:t>
      </w:r>
      <w:r w:rsidR="00911F10">
        <w:rPr>
          <w:lang w:val="en"/>
        </w:rPr>
        <w:t xml:space="preserve">Update code in the </w:t>
      </w:r>
      <w:proofErr w:type="spellStart"/>
      <w:r w:rsidR="003C2BBB">
        <w:rPr>
          <w:lang w:val="en"/>
        </w:rPr>
        <w:t>Web.Service</w:t>
      </w:r>
      <w:proofErr w:type="spellEnd"/>
      <w:r w:rsidR="00911F10">
        <w:rPr>
          <w:lang w:val="en"/>
        </w:rPr>
        <w:t xml:space="preserve"> project</w:t>
      </w:r>
      <w:bookmarkEnd w:id="16"/>
    </w:p>
    <w:p w:rsidR="001378DF" w:rsidRDefault="005E23E3" w:rsidP="000612E2">
      <w:pPr>
        <w:pStyle w:val="ListParagraph"/>
        <w:numPr>
          <w:ilvl w:val="0"/>
          <w:numId w:val="13"/>
        </w:numPr>
        <w:contextualSpacing w:val="0"/>
        <w:rPr>
          <w:lang w:val="en"/>
        </w:rPr>
      </w:pPr>
      <w:r>
        <w:rPr>
          <w:lang w:val="en"/>
        </w:rPr>
        <w:t xml:space="preserve">In your </w:t>
      </w:r>
      <w:r w:rsidRPr="000612E2">
        <w:rPr>
          <w:b/>
          <w:lang w:val="en"/>
        </w:rPr>
        <w:t>.\Labs</w:t>
      </w:r>
      <w:r w:rsidR="003509FC">
        <w:rPr>
          <w:b/>
          <w:lang w:val="en"/>
        </w:rPr>
        <w:t>\Begin</w:t>
      </w:r>
      <w:r>
        <w:rPr>
          <w:lang w:val="en"/>
        </w:rPr>
        <w:t xml:space="preserve"> folder, you will see a folder named ‘</w:t>
      </w:r>
      <w:proofErr w:type="spellStart"/>
      <w:r w:rsidRPr="000612E2">
        <w:rPr>
          <w:b/>
          <w:lang w:val="en"/>
        </w:rPr>
        <w:t>WebRefStudents</w:t>
      </w:r>
      <w:proofErr w:type="spellEnd"/>
      <w:r w:rsidRPr="000612E2">
        <w:rPr>
          <w:b/>
          <w:lang w:val="en"/>
        </w:rPr>
        <w:t>’</w:t>
      </w:r>
      <w:r>
        <w:rPr>
          <w:lang w:val="en"/>
        </w:rPr>
        <w:t xml:space="preserve">. Copy this entire folder to your root drive level, otherwise, some of the </w:t>
      </w:r>
      <w:proofErr w:type="spellStart"/>
      <w:r>
        <w:rPr>
          <w:lang w:val="en"/>
        </w:rPr>
        <w:t>NuGet</w:t>
      </w:r>
      <w:proofErr w:type="spellEnd"/>
      <w:r>
        <w:rPr>
          <w:lang w:val="en"/>
        </w:rPr>
        <w:t xml:space="preserve"> Packages will fail to download because the path exceeds 248 characters.</w:t>
      </w:r>
    </w:p>
    <w:p w:rsidR="005E23E3" w:rsidRDefault="005E23E3" w:rsidP="000612E2">
      <w:pPr>
        <w:pStyle w:val="ListParagraph"/>
        <w:numPr>
          <w:ilvl w:val="0"/>
          <w:numId w:val="13"/>
        </w:numPr>
        <w:contextualSpacing w:val="0"/>
        <w:rPr>
          <w:lang w:val="en"/>
        </w:rPr>
      </w:pPr>
      <w:r>
        <w:rPr>
          <w:lang w:val="en"/>
        </w:rPr>
        <w:t xml:space="preserve">Open Visual Studio as an Administrator and open the </w:t>
      </w:r>
      <w:r w:rsidRPr="000612E2">
        <w:rPr>
          <w:b/>
          <w:lang w:val="en"/>
        </w:rPr>
        <w:t>.\</w:t>
      </w:r>
      <w:proofErr w:type="spellStart"/>
      <w:r w:rsidRPr="000612E2">
        <w:rPr>
          <w:b/>
          <w:lang w:val="en"/>
        </w:rPr>
        <w:t>WebRefStudents</w:t>
      </w:r>
      <w:proofErr w:type="spellEnd"/>
      <w:r w:rsidRPr="000612E2">
        <w:rPr>
          <w:b/>
          <w:lang w:val="en"/>
        </w:rPr>
        <w:t>\</w:t>
      </w:r>
      <w:proofErr w:type="spellStart"/>
      <w:r w:rsidRPr="000612E2">
        <w:rPr>
          <w:b/>
          <w:lang w:val="en"/>
        </w:rPr>
        <w:t>ReferenceApp</w:t>
      </w:r>
      <w:proofErr w:type="spellEnd"/>
      <w:r w:rsidRPr="000612E2">
        <w:rPr>
          <w:b/>
          <w:lang w:val="en"/>
        </w:rPr>
        <w:t xml:space="preserve">\WebReferenceApp.sln </w:t>
      </w:r>
      <w:r>
        <w:rPr>
          <w:lang w:val="en"/>
        </w:rPr>
        <w:t>solution.</w:t>
      </w:r>
      <w:r w:rsidR="0085494E">
        <w:rPr>
          <w:lang w:val="en"/>
        </w:rPr>
        <w:t xml:space="preserve"> If you are prompted to restore the required </w:t>
      </w:r>
      <w:proofErr w:type="spellStart"/>
      <w:r w:rsidR="0085494E">
        <w:rPr>
          <w:lang w:val="en"/>
        </w:rPr>
        <w:t>NuGet</w:t>
      </w:r>
      <w:proofErr w:type="spellEnd"/>
      <w:r w:rsidR="0085494E">
        <w:rPr>
          <w:lang w:val="en"/>
        </w:rPr>
        <w:t xml:space="preserve"> packages, accept Yes.</w:t>
      </w:r>
    </w:p>
    <w:p w:rsidR="005E23E3" w:rsidRDefault="005E23E3" w:rsidP="000612E2">
      <w:pPr>
        <w:pStyle w:val="ListParagraph"/>
        <w:numPr>
          <w:ilvl w:val="0"/>
          <w:numId w:val="13"/>
        </w:numPr>
        <w:contextualSpacing w:val="0"/>
        <w:rPr>
          <w:lang w:val="en"/>
        </w:rPr>
      </w:pPr>
      <w:r>
        <w:rPr>
          <w:lang w:val="en"/>
        </w:rPr>
        <w:t>Rebuild the solution.</w:t>
      </w:r>
    </w:p>
    <w:p w:rsidR="005E23E3" w:rsidRPr="00911F10" w:rsidRDefault="005E23E3" w:rsidP="000612E2">
      <w:pPr>
        <w:pStyle w:val="ListParagraph"/>
        <w:numPr>
          <w:ilvl w:val="0"/>
          <w:numId w:val="13"/>
        </w:numPr>
        <w:contextualSpacing w:val="0"/>
        <w:rPr>
          <w:lang w:val="en"/>
        </w:rPr>
      </w:pPr>
      <w:r>
        <w:rPr>
          <w:lang w:val="en"/>
        </w:rPr>
        <w:t xml:space="preserve">The </w:t>
      </w:r>
      <w:proofErr w:type="spellStart"/>
      <w:r w:rsidRPr="000612E2">
        <w:rPr>
          <w:b/>
          <w:lang w:val="en"/>
        </w:rPr>
        <w:t>Web.Service</w:t>
      </w:r>
      <w:proofErr w:type="spellEnd"/>
      <w:r>
        <w:rPr>
          <w:lang w:val="en"/>
        </w:rPr>
        <w:t xml:space="preserve"> project is a stateless front-end service that hosts the web UI and HTTP API for interacting with the store</w:t>
      </w:r>
      <w:r w:rsidR="00911F10">
        <w:rPr>
          <w:lang w:val="en"/>
        </w:rPr>
        <w:t xml:space="preserve">. Open the </w:t>
      </w:r>
      <w:r w:rsidR="00911F10" w:rsidRPr="000612E2">
        <w:rPr>
          <w:b/>
          <w:lang w:val="en"/>
        </w:rPr>
        <w:t>Controllers\</w:t>
      </w:r>
      <w:proofErr w:type="spellStart"/>
      <w:r w:rsidR="00911F10" w:rsidRPr="000612E2">
        <w:rPr>
          <w:b/>
          <w:lang w:val="en"/>
        </w:rPr>
        <w:t>InventoryController.cs</w:t>
      </w:r>
      <w:proofErr w:type="spellEnd"/>
      <w:r w:rsidR="00911F10">
        <w:rPr>
          <w:lang w:val="en"/>
        </w:rPr>
        <w:t xml:space="preserve"> and in the </w:t>
      </w:r>
      <w:proofErr w:type="spellStart"/>
      <w:r w:rsidR="00911F10" w:rsidRPr="000612E2">
        <w:rPr>
          <w:b/>
          <w:lang w:val="en"/>
        </w:rPr>
        <w:t>CreateInventoryItem</w:t>
      </w:r>
      <w:proofErr w:type="spellEnd"/>
      <w:r w:rsidR="00911F10">
        <w:rPr>
          <w:lang w:val="en"/>
        </w:rPr>
        <w:t xml:space="preserve"> method, replace:</w:t>
      </w:r>
      <w:r w:rsidR="00911F10">
        <w:rPr>
          <w:lang w:val="en"/>
        </w:rPr>
        <w:br/>
      </w:r>
      <w:r w:rsidR="00911F10">
        <w:rPr>
          <w:rFonts w:ascii="Consolas" w:hAnsi="Consolas" w:cs="Consolas"/>
          <w:color w:val="2B91AF"/>
          <w:sz w:val="19"/>
          <w:szCs w:val="19"/>
          <w:highlight w:val="white"/>
        </w:rPr>
        <w:br/>
      </w:r>
      <w:proofErr w:type="spellStart"/>
      <w:r w:rsidR="00911F10">
        <w:rPr>
          <w:rFonts w:ascii="Consolas" w:hAnsi="Consolas" w:cs="Consolas"/>
          <w:color w:val="2B91AF"/>
          <w:sz w:val="19"/>
          <w:szCs w:val="19"/>
          <w:highlight w:val="white"/>
        </w:rPr>
        <w:t>IInventoryService</w:t>
      </w:r>
      <w:proofErr w:type="spellEnd"/>
      <w:r w:rsidR="00911F10">
        <w:rPr>
          <w:rFonts w:ascii="Consolas" w:hAnsi="Consolas" w:cs="Consolas"/>
          <w:color w:val="000000"/>
          <w:sz w:val="19"/>
          <w:szCs w:val="19"/>
          <w:highlight w:val="white"/>
        </w:rPr>
        <w:t xml:space="preserve"> </w:t>
      </w:r>
      <w:proofErr w:type="spellStart"/>
      <w:r w:rsidR="00911F10">
        <w:rPr>
          <w:rFonts w:ascii="Consolas" w:hAnsi="Consolas" w:cs="Consolas"/>
          <w:color w:val="000000"/>
          <w:sz w:val="19"/>
          <w:szCs w:val="19"/>
          <w:highlight w:val="white"/>
        </w:rPr>
        <w:t>inventoryServiceClient</w:t>
      </w:r>
      <w:proofErr w:type="spellEnd"/>
      <w:r w:rsidR="00911F10">
        <w:rPr>
          <w:rFonts w:ascii="Consolas" w:hAnsi="Consolas" w:cs="Consolas"/>
          <w:color w:val="000000"/>
          <w:sz w:val="19"/>
          <w:szCs w:val="19"/>
          <w:highlight w:val="white"/>
        </w:rPr>
        <w:t xml:space="preserve"> = </w:t>
      </w:r>
      <w:r w:rsidR="00911F10">
        <w:rPr>
          <w:rFonts w:ascii="Consolas" w:hAnsi="Consolas" w:cs="Consolas"/>
          <w:color w:val="0000FF"/>
          <w:sz w:val="19"/>
          <w:szCs w:val="19"/>
          <w:highlight w:val="white"/>
        </w:rPr>
        <w:t>null</w:t>
      </w:r>
      <w:r w:rsidR="00911F10">
        <w:rPr>
          <w:rFonts w:ascii="Consolas" w:hAnsi="Consolas" w:cs="Consolas"/>
          <w:color w:val="000000"/>
          <w:sz w:val="19"/>
          <w:szCs w:val="19"/>
          <w:highlight w:val="white"/>
        </w:rPr>
        <w:t>;</w:t>
      </w:r>
    </w:p>
    <w:p w:rsidR="00911F10" w:rsidRDefault="00911F10" w:rsidP="00911F10">
      <w:pPr>
        <w:ind w:firstLine="720"/>
      </w:pPr>
      <w:r>
        <w:t>With</w:t>
      </w:r>
    </w:p>
    <w:p w:rsidR="00911F10" w:rsidRDefault="00685F70" w:rsidP="00911F10">
      <w:pPr>
        <w:spacing w:before="0"/>
        <w:ind w:left="720"/>
        <w:rPr>
          <w:lang w:val="en"/>
        </w:rPr>
      </w:pPr>
      <w:proofErr w:type="spellStart"/>
      <w:r>
        <w:rPr>
          <w:rFonts w:ascii="Consolas" w:hAnsi="Consolas" w:cs="Consolas"/>
          <w:color w:val="000000"/>
          <w:sz w:val="19"/>
          <w:szCs w:val="19"/>
        </w:rPr>
        <w:t>IInventoryService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inventoryServiceClient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ServiceProxy.Create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IInventoryService</w:t>
      </w:r>
      <w:proofErr w:type="spellEnd"/>
      <w:r>
        <w:rPr>
          <w:rFonts w:ascii="Consolas" w:hAnsi="Consolas" w:cs="Consolas"/>
          <w:color w:val="000000"/>
          <w:sz w:val="19"/>
          <w:szCs w:val="19"/>
        </w:rPr>
        <w:t>&gt;(</w:t>
      </w:r>
      <w:proofErr w:type="spellStart"/>
      <w:r>
        <w:rPr>
          <w:rFonts w:ascii="Consolas" w:hAnsi="Consolas" w:cs="Consolas"/>
          <w:color w:val="000000"/>
          <w:sz w:val="19"/>
          <w:szCs w:val="19"/>
        </w:rPr>
        <w:t>builder.ToUri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i.Id.GetPartitionKey</w:t>
      </w:r>
      <w:proofErr w:type="spellEnd"/>
      <w:r>
        <w:rPr>
          <w:rFonts w:ascii="Consolas" w:hAnsi="Consolas" w:cs="Consolas"/>
          <w:color w:val="000000"/>
          <w:sz w:val="19"/>
          <w:szCs w:val="19"/>
        </w:rPr>
        <w:t>());</w:t>
      </w:r>
      <w:r w:rsidR="00911F10">
        <w:rPr>
          <w:rFonts w:ascii="Consolas" w:hAnsi="Consolas" w:cs="Consolas"/>
          <w:color w:val="000000"/>
          <w:sz w:val="19"/>
          <w:szCs w:val="19"/>
        </w:rPr>
        <w:br/>
      </w:r>
    </w:p>
    <w:p w:rsidR="001430C5" w:rsidRDefault="00911F10" w:rsidP="00911F10">
      <w:pPr>
        <w:spacing w:before="0"/>
        <w:ind w:left="720"/>
        <w:rPr>
          <w:lang w:val="en"/>
        </w:rPr>
      </w:pPr>
      <w:r>
        <w:rPr>
          <w:lang w:val="en"/>
        </w:rPr>
        <w:lastRenderedPageBreak/>
        <w:t>This code creates the proxy to talk with and allow discovery of partition endpoints on the inventory service.</w:t>
      </w:r>
    </w:p>
    <w:p w:rsidR="00911F10" w:rsidRPr="00911F10" w:rsidRDefault="00911F10" w:rsidP="00911F10">
      <w:pPr>
        <w:pStyle w:val="ListParagraph"/>
        <w:numPr>
          <w:ilvl w:val="0"/>
          <w:numId w:val="13"/>
        </w:numPr>
      </w:pPr>
      <w:r>
        <w:t xml:space="preserve">Open </w:t>
      </w:r>
      <w:r w:rsidRPr="000612E2">
        <w:rPr>
          <w:b/>
        </w:rPr>
        <w:t>Controllers\</w:t>
      </w:r>
      <w:proofErr w:type="spellStart"/>
      <w:r w:rsidRPr="000612E2">
        <w:rPr>
          <w:b/>
        </w:rPr>
        <w:t>OrderControllers.cs</w:t>
      </w:r>
      <w:proofErr w:type="spellEnd"/>
      <w:r>
        <w:t xml:space="preserve"> and update the </w:t>
      </w:r>
      <w:proofErr w:type="spellStart"/>
      <w:r w:rsidRPr="000612E2">
        <w:rPr>
          <w:i/>
        </w:rPr>
        <w:t>CustomerOrderServiceName</w:t>
      </w:r>
      <w:proofErr w:type="spellEnd"/>
      <w:r>
        <w:t xml:space="preserve"> </w:t>
      </w:r>
      <w:proofErr w:type="spellStart"/>
      <w:r>
        <w:t>const</w:t>
      </w:r>
      <w:proofErr w:type="spellEnd"/>
      <w:r>
        <w:t xml:space="preserve"> class variable to:</w:t>
      </w:r>
      <w:r>
        <w:br/>
      </w:r>
      <w:r>
        <w:br/>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CustomerOrderServiceName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CustomerOrderActorService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11F10" w:rsidRDefault="00911F10" w:rsidP="00911F10">
      <w:pPr>
        <w:pStyle w:val="ListParagraph"/>
        <w:rPr>
          <w:rFonts w:ascii="Consolas" w:hAnsi="Consolas" w:cs="Consolas"/>
          <w:color w:val="000000"/>
          <w:sz w:val="19"/>
          <w:szCs w:val="19"/>
        </w:rPr>
      </w:pPr>
    </w:p>
    <w:p w:rsidR="00911F10" w:rsidRDefault="00911F10" w:rsidP="00911F10">
      <w:pPr>
        <w:ind w:left="720"/>
      </w:pPr>
      <w:r>
        <w:t xml:space="preserve">This code lets </w:t>
      </w:r>
      <w:proofErr w:type="spellStart"/>
      <w:r>
        <w:t>OrdersController</w:t>
      </w:r>
      <w:proofErr w:type="spellEnd"/>
      <w:r>
        <w:t xml:space="preserve"> know the name of the actor that is associated with the order.</w:t>
      </w:r>
    </w:p>
    <w:p w:rsidR="00911F10" w:rsidRPr="00911F10" w:rsidRDefault="00911F10" w:rsidP="00911F10">
      <w:pPr>
        <w:pStyle w:val="ListParagraph"/>
        <w:numPr>
          <w:ilvl w:val="0"/>
          <w:numId w:val="13"/>
        </w:numPr>
      </w:pPr>
      <w:r>
        <w:t xml:space="preserve">Open </w:t>
      </w:r>
      <w:r w:rsidRPr="000612E2">
        <w:rPr>
          <w:b/>
        </w:rPr>
        <w:t>Controllers\</w:t>
      </w:r>
      <w:proofErr w:type="spellStart"/>
      <w:r w:rsidRPr="000612E2">
        <w:rPr>
          <w:b/>
        </w:rPr>
        <w:t>StoreController.cs</w:t>
      </w:r>
      <w:proofErr w:type="spellEnd"/>
      <w:r>
        <w:t xml:space="preserve"> and update the </w:t>
      </w:r>
      <w:proofErr w:type="spellStart"/>
      <w:r w:rsidRPr="000612E2">
        <w:rPr>
          <w:i/>
        </w:rPr>
        <w:t>InventoryServiceName</w:t>
      </w:r>
      <w:proofErr w:type="spellEnd"/>
      <w:r>
        <w:t xml:space="preserve"> </w:t>
      </w:r>
      <w:proofErr w:type="spellStart"/>
      <w:r>
        <w:t>const</w:t>
      </w:r>
      <w:proofErr w:type="spellEnd"/>
      <w:r>
        <w:t xml:space="preserve"> class variable to:</w:t>
      </w:r>
      <w:r>
        <w:br/>
      </w:r>
      <w:r>
        <w:rPr>
          <w:rFonts w:ascii="Consolas" w:hAnsi="Consolas" w:cs="Consolas"/>
          <w:color w:val="0000FF"/>
          <w:sz w:val="19"/>
          <w:szCs w:val="19"/>
          <w:highlight w:val="white"/>
        </w:rPr>
        <w:b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InventoryServiceName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InventoryService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11F10" w:rsidRDefault="00C7750F" w:rsidP="00C7750F">
      <w:pPr>
        <w:ind w:left="720"/>
      </w:pPr>
      <w:r>
        <w:t>If you look in to the Task method, you can see that this is where partitions get queried.</w:t>
      </w:r>
    </w:p>
    <w:p w:rsidR="00C7750F" w:rsidRDefault="00C7750F" w:rsidP="00C7750F">
      <w:pPr>
        <w:pStyle w:val="ListParagraph"/>
        <w:numPr>
          <w:ilvl w:val="0"/>
          <w:numId w:val="13"/>
        </w:numPr>
      </w:pPr>
      <w:r>
        <w:t xml:space="preserve">Still within the </w:t>
      </w:r>
      <w:proofErr w:type="spellStart"/>
      <w:r>
        <w:t>Web.Service</w:t>
      </w:r>
      <w:proofErr w:type="spellEnd"/>
      <w:r>
        <w:t xml:space="preserve"> project, browse to and open the </w:t>
      </w:r>
      <w:proofErr w:type="spellStart"/>
      <w:r w:rsidRPr="000612E2">
        <w:rPr>
          <w:b/>
        </w:rPr>
        <w:t>PackageRoot</w:t>
      </w:r>
      <w:proofErr w:type="spellEnd"/>
      <w:r w:rsidRPr="000612E2">
        <w:rPr>
          <w:b/>
        </w:rPr>
        <w:t>\ServiceManifest.xml</w:t>
      </w:r>
      <w:r>
        <w:t xml:space="preserve"> file. Notice in this file</w:t>
      </w:r>
      <w:r w:rsidR="006E4F81">
        <w:t>, the http endpoint and</w:t>
      </w:r>
      <w:r>
        <w:t xml:space="preserve"> the port number </w:t>
      </w:r>
      <w:r w:rsidRPr="000612E2">
        <w:rPr>
          <w:b/>
        </w:rPr>
        <w:t>8505</w:t>
      </w:r>
      <w:r>
        <w:t xml:space="preserve"> that we will have to have open on the nodes to communicate with this service.</w:t>
      </w:r>
    </w:p>
    <w:p w:rsidR="003C2BBB" w:rsidRDefault="003C2BBB" w:rsidP="003C2BBB">
      <w:pPr>
        <w:pStyle w:val="ListParagraph"/>
      </w:pPr>
    </w:p>
    <w:p w:rsidR="003C2BBB" w:rsidRPr="00C80421" w:rsidRDefault="003C2BBB" w:rsidP="003C2BBB">
      <w:pPr>
        <w:pStyle w:val="Heading2"/>
        <w:rPr>
          <w:lang w:val="en"/>
        </w:rPr>
      </w:pPr>
      <w:bookmarkStart w:id="17" w:name="_Toc474835848"/>
      <w:r>
        <w:rPr>
          <w:lang w:val="en"/>
        </w:rPr>
        <w:t xml:space="preserve">Task </w:t>
      </w:r>
      <w:r w:rsidR="00D91757">
        <w:rPr>
          <w:lang w:val="en"/>
        </w:rPr>
        <w:t>4</w:t>
      </w:r>
      <w:r>
        <w:rPr>
          <w:lang w:val="en"/>
        </w:rPr>
        <w:t xml:space="preserve"> – Update code in the </w:t>
      </w:r>
      <w:proofErr w:type="spellStart"/>
      <w:r>
        <w:rPr>
          <w:lang w:val="en"/>
        </w:rPr>
        <w:t>CustomerOrder.Actor</w:t>
      </w:r>
      <w:proofErr w:type="spellEnd"/>
      <w:r>
        <w:rPr>
          <w:lang w:val="en"/>
        </w:rPr>
        <w:t xml:space="preserve"> project</w:t>
      </w:r>
      <w:bookmarkEnd w:id="17"/>
    </w:p>
    <w:p w:rsidR="003C2BBB" w:rsidRDefault="00AD7886" w:rsidP="00AD7886">
      <w:pPr>
        <w:ind w:left="360"/>
        <w:rPr>
          <w:lang w:val="en"/>
        </w:rPr>
      </w:pPr>
      <w:r>
        <w:rPr>
          <w:lang w:val="en"/>
        </w:rPr>
        <w:t xml:space="preserve">The </w:t>
      </w:r>
      <w:proofErr w:type="spellStart"/>
      <w:r>
        <w:rPr>
          <w:lang w:val="en"/>
        </w:rPr>
        <w:t>CustomerOrder.Actor</w:t>
      </w:r>
      <w:proofErr w:type="spellEnd"/>
      <w:r>
        <w:rPr>
          <w:lang w:val="en"/>
        </w:rPr>
        <w:t xml:space="preserve"> project is a</w:t>
      </w:r>
      <w:r w:rsidRPr="00DA48EC">
        <w:rPr>
          <w:lang w:val="en"/>
        </w:rPr>
        <w:t>n actor-based service that handles customer orders. A stateful actor is activated for each new order that's placed. The actor represents the lifetime of the customer order, from placement to fulfillment.</w:t>
      </w:r>
    </w:p>
    <w:p w:rsidR="00AD7886" w:rsidRPr="003C2BBB" w:rsidRDefault="00AD7886" w:rsidP="003C2BBB">
      <w:pPr>
        <w:pStyle w:val="ListParagraph"/>
        <w:rPr>
          <w:lang w:val="en"/>
        </w:rPr>
      </w:pPr>
    </w:p>
    <w:p w:rsidR="00AD7886" w:rsidRPr="00AD7886" w:rsidRDefault="003C2BBB" w:rsidP="00681509">
      <w:pPr>
        <w:pStyle w:val="ListParagraph"/>
        <w:numPr>
          <w:ilvl w:val="0"/>
          <w:numId w:val="14"/>
        </w:numPr>
      </w:pPr>
      <w:r>
        <w:t xml:space="preserve">In the </w:t>
      </w:r>
      <w:proofErr w:type="spellStart"/>
      <w:r w:rsidRPr="001B6295">
        <w:rPr>
          <w:b/>
        </w:rPr>
        <w:t>CustomerOrder.Actor</w:t>
      </w:r>
      <w:proofErr w:type="spellEnd"/>
      <w:r>
        <w:t xml:space="preserve"> project</w:t>
      </w:r>
      <w:r w:rsidR="00AD7886">
        <w:t xml:space="preserve">, open </w:t>
      </w:r>
      <w:proofErr w:type="spellStart"/>
      <w:r w:rsidR="00AD7886" w:rsidRPr="001B6295">
        <w:rPr>
          <w:b/>
        </w:rPr>
        <w:t>CustomerOrderActor.cs</w:t>
      </w:r>
      <w:proofErr w:type="spellEnd"/>
      <w:r w:rsidR="00AD7886">
        <w:t xml:space="preserve"> and update the </w:t>
      </w:r>
      <w:proofErr w:type="spellStart"/>
      <w:r w:rsidR="00AD7886" w:rsidRPr="001B6295">
        <w:rPr>
          <w:i/>
        </w:rPr>
        <w:t>InventoryServiceName</w:t>
      </w:r>
      <w:proofErr w:type="spellEnd"/>
      <w:r w:rsidR="00AD7886">
        <w:t xml:space="preserve"> </w:t>
      </w:r>
      <w:proofErr w:type="spellStart"/>
      <w:r w:rsidR="00AD7886">
        <w:t>const</w:t>
      </w:r>
      <w:proofErr w:type="spellEnd"/>
      <w:r w:rsidR="00AD7886">
        <w:t xml:space="preserve"> class variable to:</w:t>
      </w:r>
      <w:r w:rsidR="00AD7886">
        <w:br/>
      </w:r>
      <w:r w:rsidR="00AD7886">
        <w:rPr>
          <w:rFonts w:ascii="Consolas" w:hAnsi="Consolas" w:cs="Consolas"/>
          <w:color w:val="0000FF"/>
          <w:sz w:val="19"/>
          <w:szCs w:val="19"/>
          <w:highlight w:val="white"/>
        </w:rPr>
        <w:br/>
      </w:r>
      <w:r w:rsidR="00AD7886" w:rsidRPr="00AD7886">
        <w:rPr>
          <w:rFonts w:ascii="Consolas" w:hAnsi="Consolas" w:cs="Consolas"/>
          <w:color w:val="0000FF"/>
          <w:sz w:val="19"/>
          <w:szCs w:val="19"/>
          <w:highlight w:val="white"/>
        </w:rPr>
        <w:t>private</w:t>
      </w:r>
      <w:r w:rsidR="00AD7886" w:rsidRPr="00AD7886">
        <w:rPr>
          <w:rFonts w:ascii="Consolas" w:hAnsi="Consolas" w:cs="Consolas"/>
          <w:color w:val="000000"/>
          <w:sz w:val="19"/>
          <w:szCs w:val="19"/>
          <w:highlight w:val="white"/>
        </w:rPr>
        <w:t xml:space="preserve"> </w:t>
      </w:r>
      <w:proofErr w:type="spellStart"/>
      <w:r w:rsidR="00AD7886" w:rsidRPr="00AD7886">
        <w:rPr>
          <w:rFonts w:ascii="Consolas" w:hAnsi="Consolas" w:cs="Consolas"/>
          <w:color w:val="0000FF"/>
          <w:sz w:val="19"/>
          <w:szCs w:val="19"/>
          <w:highlight w:val="white"/>
        </w:rPr>
        <w:t>const</w:t>
      </w:r>
      <w:proofErr w:type="spellEnd"/>
      <w:r w:rsidR="00AD7886" w:rsidRPr="00AD7886">
        <w:rPr>
          <w:rFonts w:ascii="Consolas" w:hAnsi="Consolas" w:cs="Consolas"/>
          <w:color w:val="000000"/>
          <w:sz w:val="19"/>
          <w:szCs w:val="19"/>
          <w:highlight w:val="white"/>
        </w:rPr>
        <w:t xml:space="preserve"> </w:t>
      </w:r>
      <w:r w:rsidR="00AD7886" w:rsidRPr="00AD7886">
        <w:rPr>
          <w:rFonts w:ascii="Consolas" w:hAnsi="Consolas" w:cs="Consolas"/>
          <w:color w:val="0000FF"/>
          <w:sz w:val="19"/>
          <w:szCs w:val="19"/>
          <w:highlight w:val="white"/>
        </w:rPr>
        <w:t>string</w:t>
      </w:r>
      <w:r w:rsidR="00AD7886" w:rsidRPr="00AD7886">
        <w:rPr>
          <w:rFonts w:ascii="Consolas" w:hAnsi="Consolas" w:cs="Consolas"/>
          <w:color w:val="000000"/>
          <w:sz w:val="19"/>
          <w:szCs w:val="19"/>
          <w:highlight w:val="white"/>
        </w:rPr>
        <w:t xml:space="preserve"> </w:t>
      </w:r>
      <w:proofErr w:type="spellStart"/>
      <w:r w:rsidR="00AD7886" w:rsidRPr="00AD7886">
        <w:rPr>
          <w:rFonts w:ascii="Consolas" w:hAnsi="Consolas" w:cs="Consolas"/>
          <w:color w:val="000000"/>
          <w:sz w:val="19"/>
          <w:szCs w:val="19"/>
          <w:highlight w:val="white"/>
        </w:rPr>
        <w:t>InventoryServiceName</w:t>
      </w:r>
      <w:proofErr w:type="spellEnd"/>
      <w:r w:rsidR="00AD7886" w:rsidRPr="00AD7886">
        <w:rPr>
          <w:rFonts w:ascii="Consolas" w:hAnsi="Consolas" w:cs="Consolas"/>
          <w:color w:val="000000"/>
          <w:sz w:val="19"/>
          <w:szCs w:val="19"/>
          <w:highlight w:val="white"/>
        </w:rPr>
        <w:t xml:space="preserve"> = </w:t>
      </w:r>
      <w:r w:rsidR="00AD7886" w:rsidRPr="00AD7886">
        <w:rPr>
          <w:rFonts w:ascii="Consolas" w:hAnsi="Consolas" w:cs="Consolas"/>
          <w:color w:val="A31515"/>
          <w:sz w:val="19"/>
          <w:szCs w:val="19"/>
          <w:highlight w:val="white"/>
        </w:rPr>
        <w:t>"</w:t>
      </w:r>
      <w:proofErr w:type="spellStart"/>
      <w:r w:rsidR="00AD7886" w:rsidRPr="00AD7886">
        <w:rPr>
          <w:rFonts w:ascii="Consolas" w:hAnsi="Consolas" w:cs="Consolas"/>
          <w:color w:val="A31515"/>
          <w:sz w:val="19"/>
          <w:szCs w:val="19"/>
          <w:highlight w:val="white"/>
        </w:rPr>
        <w:t>InventoryService</w:t>
      </w:r>
      <w:proofErr w:type="spellEnd"/>
      <w:r w:rsidR="00AD7886" w:rsidRPr="00AD7886">
        <w:rPr>
          <w:rFonts w:ascii="Consolas" w:hAnsi="Consolas" w:cs="Consolas"/>
          <w:color w:val="A31515"/>
          <w:sz w:val="19"/>
          <w:szCs w:val="19"/>
          <w:highlight w:val="white"/>
        </w:rPr>
        <w:t>"</w:t>
      </w:r>
      <w:r w:rsidR="00AD7886" w:rsidRPr="00AD7886">
        <w:rPr>
          <w:rFonts w:ascii="Consolas" w:hAnsi="Consolas" w:cs="Consolas"/>
          <w:color w:val="000000"/>
          <w:sz w:val="19"/>
          <w:szCs w:val="19"/>
          <w:highlight w:val="white"/>
        </w:rPr>
        <w:t>;</w:t>
      </w:r>
    </w:p>
    <w:p w:rsidR="00C7750F" w:rsidRDefault="00AD7886" w:rsidP="001B6295">
      <w:pPr>
        <w:pStyle w:val="ListParagraph"/>
        <w:contextualSpacing w:val="0"/>
        <w:rPr>
          <w:lang w:val="en"/>
        </w:rPr>
      </w:pPr>
      <w:r>
        <w:rPr>
          <w:lang w:val="en"/>
        </w:rPr>
        <w:br/>
        <w:t xml:space="preserve">You should also quickly review the code in the methods </w:t>
      </w:r>
      <w:proofErr w:type="spellStart"/>
      <w:r>
        <w:rPr>
          <w:lang w:val="en"/>
        </w:rPr>
        <w:t>OnActivateAsync</w:t>
      </w:r>
      <w:proofErr w:type="spellEnd"/>
      <w:r>
        <w:rPr>
          <w:lang w:val="en"/>
        </w:rPr>
        <w:t xml:space="preserve">(), </w:t>
      </w:r>
      <w:proofErr w:type="spellStart"/>
      <w:r>
        <w:rPr>
          <w:lang w:val="en"/>
        </w:rPr>
        <w:t>FullfillOrderAsync</w:t>
      </w:r>
      <w:proofErr w:type="spellEnd"/>
      <w:r>
        <w:rPr>
          <w:lang w:val="en"/>
        </w:rPr>
        <w:t xml:space="preserve">(), </w:t>
      </w:r>
      <w:proofErr w:type="spellStart"/>
      <w:r>
        <w:rPr>
          <w:lang w:val="en"/>
        </w:rPr>
        <w:t>RetrieveReminderAsync</w:t>
      </w:r>
      <w:proofErr w:type="spellEnd"/>
      <w:r>
        <w:rPr>
          <w:lang w:val="en"/>
        </w:rPr>
        <w:t xml:space="preserve">(), </w:t>
      </w:r>
      <w:proofErr w:type="spellStart"/>
      <w:r>
        <w:rPr>
          <w:lang w:val="en"/>
        </w:rPr>
        <w:t>GetStatusAsync</w:t>
      </w:r>
      <w:proofErr w:type="spellEnd"/>
      <w:r>
        <w:rPr>
          <w:lang w:val="en"/>
        </w:rPr>
        <w:t xml:space="preserve">() and </w:t>
      </w:r>
      <w:proofErr w:type="spellStart"/>
      <w:r>
        <w:rPr>
          <w:lang w:val="en"/>
        </w:rPr>
        <w:t>SubmitOrderAsync</w:t>
      </w:r>
      <w:proofErr w:type="spellEnd"/>
      <w:r>
        <w:rPr>
          <w:lang w:val="en"/>
        </w:rPr>
        <w:t>(). These methods are well commented to gain an understand of the operation of each method.</w:t>
      </w:r>
    </w:p>
    <w:p w:rsidR="00AD7886" w:rsidRPr="00AD7886" w:rsidRDefault="00AD7886" w:rsidP="001B6295">
      <w:pPr>
        <w:pStyle w:val="ListParagraph"/>
        <w:numPr>
          <w:ilvl w:val="0"/>
          <w:numId w:val="14"/>
        </w:numPr>
        <w:contextualSpacing w:val="0"/>
        <w:rPr>
          <w:lang w:val="en"/>
        </w:rPr>
      </w:pPr>
      <w:r>
        <w:rPr>
          <w:lang w:val="en"/>
        </w:rPr>
        <w:t xml:space="preserve">Open the </w:t>
      </w:r>
      <w:proofErr w:type="spellStart"/>
      <w:r w:rsidRPr="001B6295">
        <w:rPr>
          <w:b/>
          <w:lang w:val="en"/>
        </w:rPr>
        <w:t>CustomerOrderReminderNames.cs</w:t>
      </w:r>
      <w:proofErr w:type="spellEnd"/>
      <w:r>
        <w:rPr>
          <w:lang w:val="en"/>
        </w:rPr>
        <w:t xml:space="preserve"> file and update the </w:t>
      </w:r>
      <w:proofErr w:type="spellStart"/>
      <w:r w:rsidRPr="001B6295">
        <w:rPr>
          <w:i/>
          <w:lang w:val="en"/>
        </w:rPr>
        <w:t>FulfillOrderReminder</w:t>
      </w:r>
      <w:proofErr w:type="spellEnd"/>
      <w:r>
        <w:rPr>
          <w:lang w:val="en"/>
        </w:rPr>
        <w:t xml:space="preserve"> </w:t>
      </w:r>
      <w:proofErr w:type="spellStart"/>
      <w:r>
        <w:rPr>
          <w:lang w:val="en"/>
        </w:rPr>
        <w:t>const</w:t>
      </w:r>
      <w:proofErr w:type="spellEnd"/>
      <w:r>
        <w:rPr>
          <w:lang w:val="en"/>
        </w:rPr>
        <w:t xml:space="preserve"> class variable to:</w:t>
      </w:r>
      <w:r>
        <w:rPr>
          <w:lang w:val="en"/>
        </w:rPr>
        <w:br/>
      </w:r>
      <w:r>
        <w:rPr>
          <w:lang w:val="en"/>
        </w:rPr>
        <w:br/>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FulfillOrderReminder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FulfillOrderReminder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br/>
      </w:r>
    </w:p>
    <w:p w:rsidR="00AD7886" w:rsidRDefault="00AD7886" w:rsidP="00681509">
      <w:pPr>
        <w:pStyle w:val="ListParagraph"/>
        <w:numPr>
          <w:ilvl w:val="0"/>
          <w:numId w:val="14"/>
        </w:numPr>
      </w:pPr>
      <w:r>
        <w:t xml:space="preserve">Still within the </w:t>
      </w:r>
      <w:proofErr w:type="spellStart"/>
      <w:r w:rsidR="004D78AD">
        <w:t>CustomerOrder.Actor</w:t>
      </w:r>
      <w:proofErr w:type="spellEnd"/>
      <w:r>
        <w:t xml:space="preserve"> project, browse to and open the </w:t>
      </w:r>
      <w:proofErr w:type="spellStart"/>
      <w:r w:rsidRPr="001B6295">
        <w:rPr>
          <w:b/>
        </w:rPr>
        <w:t>PackageRoot</w:t>
      </w:r>
      <w:proofErr w:type="spellEnd"/>
      <w:r w:rsidRPr="001B6295">
        <w:rPr>
          <w:b/>
        </w:rPr>
        <w:t>\ServiceManifest.xml</w:t>
      </w:r>
      <w:r>
        <w:t xml:space="preserve"> file. Notice in this file we only have internal endpoints and that we also have a ‘replicator’ endpoint which is used</w:t>
      </w:r>
      <w:r w:rsidR="006E4F81">
        <w:t>,</w:t>
      </w:r>
      <w:r>
        <w:t xml:space="preserve"> since this actor service is stateful and will have partitions.</w:t>
      </w:r>
    </w:p>
    <w:p w:rsidR="00231A1C" w:rsidRPr="00AD7886" w:rsidRDefault="00231A1C" w:rsidP="00AD7886">
      <w:pPr>
        <w:ind w:left="720"/>
      </w:pPr>
    </w:p>
    <w:p w:rsidR="00A4337A" w:rsidRPr="00C80421" w:rsidRDefault="00A4337A" w:rsidP="00A4337A">
      <w:pPr>
        <w:pStyle w:val="Heading2"/>
        <w:rPr>
          <w:lang w:val="en"/>
        </w:rPr>
      </w:pPr>
      <w:bookmarkStart w:id="18" w:name="_Toc474835849"/>
      <w:r>
        <w:rPr>
          <w:lang w:val="en"/>
        </w:rPr>
        <w:t xml:space="preserve">Task </w:t>
      </w:r>
      <w:r w:rsidR="00D91757">
        <w:rPr>
          <w:lang w:val="en"/>
        </w:rPr>
        <w:t>5</w:t>
      </w:r>
      <w:r>
        <w:rPr>
          <w:lang w:val="en"/>
        </w:rPr>
        <w:t xml:space="preserve"> – Update code in the </w:t>
      </w:r>
      <w:proofErr w:type="spellStart"/>
      <w:r>
        <w:rPr>
          <w:lang w:val="en"/>
        </w:rPr>
        <w:t>Inventory.Service</w:t>
      </w:r>
      <w:proofErr w:type="spellEnd"/>
      <w:r>
        <w:rPr>
          <w:lang w:val="en"/>
        </w:rPr>
        <w:t xml:space="preserve"> project</w:t>
      </w:r>
      <w:bookmarkEnd w:id="18"/>
    </w:p>
    <w:p w:rsidR="00A4337A" w:rsidRDefault="00A4337A" w:rsidP="00A4337A">
      <w:pPr>
        <w:ind w:left="720"/>
        <w:rPr>
          <w:lang w:val="en"/>
        </w:rPr>
      </w:pPr>
      <w:r>
        <w:rPr>
          <w:lang w:val="en"/>
        </w:rPr>
        <w:t xml:space="preserve">The </w:t>
      </w:r>
      <w:proofErr w:type="spellStart"/>
      <w:r>
        <w:rPr>
          <w:lang w:val="en"/>
        </w:rPr>
        <w:t>Inventory.Service</w:t>
      </w:r>
      <w:proofErr w:type="spellEnd"/>
      <w:r>
        <w:rPr>
          <w:lang w:val="en"/>
        </w:rPr>
        <w:t xml:space="preserve"> project is a</w:t>
      </w:r>
      <w:r w:rsidRPr="00DA48EC">
        <w:rPr>
          <w:lang w:val="en"/>
        </w:rPr>
        <w:t xml:space="preserve"> stateful service that maintains the store's inventory. This service is partitioned, where each partition of the service holds a subset of the store's entire inventory. With a large number of partitions, this service can scale out to meet data capacity and inventory request throughput.</w:t>
      </w:r>
      <w:r>
        <w:rPr>
          <w:lang w:val="en"/>
        </w:rPr>
        <w:t xml:space="preserve"> This service </w:t>
      </w:r>
      <w:r w:rsidR="006E4F81">
        <w:rPr>
          <w:lang w:val="en"/>
        </w:rPr>
        <w:t>provides most of the functionality for the scenario</w:t>
      </w:r>
      <w:r>
        <w:rPr>
          <w:lang w:val="en"/>
        </w:rPr>
        <w:t>.</w:t>
      </w:r>
    </w:p>
    <w:p w:rsidR="000456C2" w:rsidRPr="000456C2" w:rsidRDefault="00A4337A" w:rsidP="00A4337A">
      <w:pPr>
        <w:pStyle w:val="ListParagraph"/>
        <w:numPr>
          <w:ilvl w:val="0"/>
          <w:numId w:val="4"/>
        </w:numPr>
        <w:spacing w:before="60"/>
        <w:contextualSpacing w:val="0"/>
        <w:rPr>
          <w:rFonts w:ascii="Consolas" w:hAnsi="Consolas"/>
          <w:sz w:val="19"/>
          <w:szCs w:val="19"/>
          <w:lang w:val="en"/>
        </w:rPr>
      </w:pPr>
      <w:r w:rsidRPr="00A4337A">
        <w:rPr>
          <w:lang w:val="en"/>
        </w:rPr>
        <w:t xml:space="preserve">In the </w:t>
      </w:r>
      <w:proofErr w:type="spellStart"/>
      <w:r w:rsidRPr="001B6295">
        <w:rPr>
          <w:b/>
          <w:lang w:val="en"/>
        </w:rPr>
        <w:t>Inventory.Service</w:t>
      </w:r>
      <w:proofErr w:type="spellEnd"/>
      <w:r w:rsidRPr="00A4337A">
        <w:rPr>
          <w:lang w:val="en"/>
        </w:rPr>
        <w:t xml:space="preserve"> project, open </w:t>
      </w:r>
      <w:proofErr w:type="spellStart"/>
      <w:r w:rsidRPr="001B6295">
        <w:rPr>
          <w:b/>
          <w:lang w:val="en"/>
        </w:rPr>
        <w:t>InventoryService.cs</w:t>
      </w:r>
      <w:proofErr w:type="spellEnd"/>
      <w:r w:rsidRPr="00A4337A">
        <w:rPr>
          <w:lang w:val="en"/>
        </w:rPr>
        <w:t xml:space="preserve"> file. There are several class variables at the top of the class that need to be updated to:</w:t>
      </w:r>
      <w:r w:rsidRPr="00A4337A">
        <w:rPr>
          <w:lang w:val="en"/>
        </w:rPr>
        <w:br/>
      </w:r>
    </w:p>
    <w:p w:rsidR="00A4337A" w:rsidRPr="00A4337A" w:rsidRDefault="00A4337A" w:rsidP="000456C2">
      <w:pPr>
        <w:pStyle w:val="ListParagraph"/>
        <w:spacing w:before="60"/>
        <w:ind w:left="1080"/>
        <w:contextualSpacing w:val="0"/>
        <w:rPr>
          <w:rFonts w:ascii="Consolas" w:hAnsi="Consolas"/>
          <w:sz w:val="19"/>
          <w:szCs w:val="19"/>
          <w:lang w:val="en"/>
        </w:rPr>
      </w:pPr>
      <w:r w:rsidRPr="00A4337A">
        <w:rPr>
          <w:rFonts w:ascii="Consolas" w:hAnsi="Consolas"/>
          <w:sz w:val="19"/>
          <w:szCs w:val="19"/>
          <w:lang w:val="en"/>
        </w:rPr>
        <w:t xml:space="preserve">internal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InventoryServiceType</w:t>
      </w:r>
      <w:proofErr w:type="spellEnd"/>
      <w:r w:rsidRPr="00A4337A">
        <w:rPr>
          <w:rFonts w:ascii="Consolas" w:hAnsi="Consolas"/>
          <w:sz w:val="19"/>
          <w:szCs w:val="19"/>
          <w:lang w:val="en"/>
        </w:rPr>
        <w:t xml:space="preserve"> = "</w:t>
      </w:r>
      <w:proofErr w:type="spellStart"/>
      <w:r w:rsidRPr="00A4337A">
        <w:rPr>
          <w:rFonts w:ascii="Consolas" w:hAnsi="Consolas"/>
          <w:sz w:val="19"/>
          <w:szCs w:val="19"/>
          <w:highlight w:val="yellow"/>
          <w:lang w:val="en"/>
        </w:rPr>
        <w:t>InventoryServiceType</w:t>
      </w:r>
      <w:proofErr w:type="spellEnd"/>
      <w:r w:rsidRPr="00A4337A">
        <w:rPr>
          <w:rFonts w:ascii="Consolas" w:hAnsi="Consolas"/>
          <w:sz w:val="19"/>
          <w:szCs w:val="19"/>
          <w:lang w:val="en"/>
        </w:rPr>
        <w:t>";</w:t>
      </w:r>
    </w:p>
    <w:p w:rsidR="00A4337A" w:rsidRPr="00A4337A" w:rsidRDefault="00A4337A" w:rsidP="00A4337A">
      <w:pPr>
        <w:spacing w:before="60"/>
        <w:rPr>
          <w:rFonts w:ascii="Consolas" w:hAnsi="Consolas"/>
          <w:sz w:val="19"/>
          <w:szCs w:val="19"/>
          <w:lang w:val="en"/>
        </w:rPr>
      </w:pPr>
      <w:r w:rsidRPr="00A4337A">
        <w:rPr>
          <w:rFonts w:ascii="Consolas" w:hAnsi="Consolas"/>
          <w:sz w:val="19"/>
          <w:szCs w:val="19"/>
          <w:lang w:val="en"/>
        </w:rPr>
        <w:t xml:space="preserve">        private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InventoryItemDictionaryName</w:t>
      </w:r>
      <w:proofErr w:type="spellEnd"/>
      <w:r w:rsidRPr="00A4337A">
        <w:rPr>
          <w:rFonts w:ascii="Consolas" w:hAnsi="Consolas"/>
          <w:sz w:val="19"/>
          <w:szCs w:val="19"/>
          <w:lang w:val="en"/>
        </w:rPr>
        <w:t xml:space="preserve"> = "</w:t>
      </w:r>
      <w:proofErr w:type="spellStart"/>
      <w:r w:rsidRPr="00A4337A">
        <w:rPr>
          <w:rFonts w:ascii="Consolas" w:hAnsi="Consolas"/>
          <w:sz w:val="19"/>
          <w:szCs w:val="19"/>
          <w:highlight w:val="yellow"/>
          <w:lang w:val="en"/>
        </w:rPr>
        <w:t>inventoryItems</w:t>
      </w:r>
      <w:proofErr w:type="spellEnd"/>
      <w:r w:rsidRPr="00A4337A">
        <w:rPr>
          <w:rFonts w:ascii="Consolas" w:hAnsi="Consolas"/>
          <w:sz w:val="19"/>
          <w:szCs w:val="19"/>
          <w:lang w:val="en"/>
        </w:rPr>
        <w:t>";</w:t>
      </w:r>
    </w:p>
    <w:p w:rsidR="00A4337A" w:rsidRPr="00A4337A" w:rsidRDefault="00A4337A" w:rsidP="00A4337A">
      <w:pPr>
        <w:spacing w:before="60"/>
        <w:rPr>
          <w:rFonts w:ascii="Consolas" w:hAnsi="Consolas"/>
          <w:sz w:val="19"/>
          <w:szCs w:val="19"/>
          <w:lang w:val="en"/>
        </w:rPr>
      </w:pPr>
      <w:r w:rsidRPr="00A4337A">
        <w:rPr>
          <w:rFonts w:ascii="Consolas" w:hAnsi="Consolas"/>
          <w:sz w:val="19"/>
          <w:szCs w:val="19"/>
          <w:lang w:val="en"/>
        </w:rPr>
        <w:t xml:space="preserve">        private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ActorMessageDictionaryName</w:t>
      </w:r>
      <w:proofErr w:type="spellEnd"/>
      <w:r w:rsidRPr="00A4337A">
        <w:rPr>
          <w:rFonts w:ascii="Consolas" w:hAnsi="Consolas"/>
          <w:sz w:val="19"/>
          <w:szCs w:val="19"/>
          <w:lang w:val="en"/>
        </w:rPr>
        <w:t xml:space="preserve"> = "</w:t>
      </w:r>
      <w:proofErr w:type="spellStart"/>
      <w:r w:rsidRPr="00A4337A">
        <w:rPr>
          <w:rFonts w:ascii="Consolas" w:hAnsi="Consolas"/>
          <w:sz w:val="19"/>
          <w:szCs w:val="19"/>
          <w:highlight w:val="yellow"/>
          <w:lang w:val="en"/>
        </w:rPr>
        <w:t>incomingMessages</w:t>
      </w:r>
      <w:proofErr w:type="spellEnd"/>
      <w:r w:rsidRPr="00A4337A">
        <w:rPr>
          <w:rFonts w:ascii="Consolas" w:hAnsi="Consolas"/>
          <w:sz w:val="19"/>
          <w:szCs w:val="19"/>
          <w:lang w:val="en"/>
        </w:rPr>
        <w:t>";</w:t>
      </w:r>
    </w:p>
    <w:p w:rsidR="00A4337A" w:rsidRPr="00A4337A" w:rsidRDefault="00A4337A" w:rsidP="00A4337A">
      <w:pPr>
        <w:spacing w:before="60"/>
        <w:rPr>
          <w:rFonts w:ascii="Consolas" w:hAnsi="Consolas"/>
          <w:sz w:val="19"/>
          <w:szCs w:val="19"/>
          <w:lang w:val="en"/>
        </w:rPr>
      </w:pPr>
      <w:r w:rsidRPr="00A4337A">
        <w:rPr>
          <w:rFonts w:ascii="Consolas" w:hAnsi="Consolas"/>
          <w:sz w:val="19"/>
          <w:szCs w:val="19"/>
          <w:lang w:val="en"/>
        </w:rPr>
        <w:t xml:space="preserve">        private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RestockRequestManagerServiceName</w:t>
      </w:r>
      <w:proofErr w:type="spellEnd"/>
      <w:r w:rsidRPr="00A4337A">
        <w:rPr>
          <w:rFonts w:ascii="Consolas" w:hAnsi="Consolas"/>
          <w:sz w:val="19"/>
          <w:szCs w:val="19"/>
          <w:lang w:val="en"/>
        </w:rPr>
        <w:t xml:space="preserve"> = "</w:t>
      </w:r>
      <w:proofErr w:type="spellStart"/>
      <w:r w:rsidRPr="00A4337A">
        <w:rPr>
          <w:rFonts w:ascii="Consolas" w:hAnsi="Consolas"/>
          <w:sz w:val="19"/>
          <w:szCs w:val="19"/>
          <w:highlight w:val="yellow"/>
          <w:lang w:val="en"/>
        </w:rPr>
        <w:t>RestockRequestManager</w:t>
      </w:r>
      <w:proofErr w:type="spellEnd"/>
      <w:r w:rsidRPr="00A4337A">
        <w:rPr>
          <w:rFonts w:ascii="Consolas" w:hAnsi="Consolas"/>
          <w:sz w:val="19"/>
          <w:szCs w:val="19"/>
          <w:lang w:val="en"/>
        </w:rPr>
        <w:t>";</w:t>
      </w:r>
    </w:p>
    <w:p w:rsidR="00A4337A" w:rsidRPr="00A4337A" w:rsidRDefault="00A4337A" w:rsidP="00A4337A">
      <w:pPr>
        <w:spacing w:before="60"/>
        <w:rPr>
          <w:rFonts w:ascii="Consolas" w:hAnsi="Consolas"/>
          <w:sz w:val="19"/>
          <w:szCs w:val="19"/>
          <w:lang w:val="en"/>
        </w:rPr>
      </w:pPr>
      <w:r w:rsidRPr="00A4337A">
        <w:rPr>
          <w:rFonts w:ascii="Consolas" w:hAnsi="Consolas"/>
          <w:sz w:val="19"/>
          <w:szCs w:val="19"/>
          <w:lang w:val="en"/>
        </w:rPr>
        <w:t xml:space="preserve">        private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RequestHistoryDictionaryName</w:t>
      </w:r>
      <w:proofErr w:type="spellEnd"/>
      <w:r w:rsidRPr="00A4337A">
        <w:rPr>
          <w:rFonts w:ascii="Consolas" w:hAnsi="Consolas"/>
          <w:sz w:val="19"/>
          <w:szCs w:val="19"/>
          <w:lang w:val="en"/>
        </w:rPr>
        <w:t xml:space="preserve"> = "</w:t>
      </w:r>
      <w:proofErr w:type="spellStart"/>
      <w:r w:rsidRPr="00A4337A">
        <w:rPr>
          <w:rFonts w:ascii="Consolas" w:hAnsi="Consolas"/>
          <w:sz w:val="19"/>
          <w:szCs w:val="19"/>
          <w:highlight w:val="yellow"/>
          <w:lang w:val="en"/>
        </w:rPr>
        <w:t>RequestHistory</w:t>
      </w:r>
      <w:proofErr w:type="spellEnd"/>
      <w:r w:rsidRPr="00A4337A">
        <w:rPr>
          <w:rFonts w:ascii="Consolas" w:hAnsi="Consolas"/>
          <w:sz w:val="19"/>
          <w:szCs w:val="19"/>
          <w:lang w:val="en"/>
        </w:rPr>
        <w:t>";</w:t>
      </w:r>
    </w:p>
    <w:p w:rsidR="00A4337A" w:rsidRPr="00A4337A" w:rsidRDefault="00A4337A" w:rsidP="00A4337A">
      <w:pPr>
        <w:spacing w:before="60"/>
        <w:rPr>
          <w:rFonts w:ascii="Consolas" w:hAnsi="Consolas"/>
          <w:sz w:val="19"/>
          <w:szCs w:val="19"/>
          <w:lang w:val="en"/>
        </w:rPr>
      </w:pPr>
      <w:r w:rsidRPr="00A4337A">
        <w:rPr>
          <w:rFonts w:ascii="Consolas" w:hAnsi="Consolas"/>
          <w:sz w:val="19"/>
          <w:szCs w:val="19"/>
          <w:lang w:val="en"/>
        </w:rPr>
        <w:t xml:space="preserve">        private </w:t>
      </w:r>
      <w:proofErr w:type="spellStart"/>
      <w:r w:rsidRPr="00A4337A">
        <w:rPr>
          <w:rFonts w:ascii="Consolas" w:hAnsi="Consolas"/>
          <w:sz w:val="19"/>
          <w:szCs w:val="19"/>
          <w:lang w:val="en"/>
        </w:rPr>
        <w:t>const</w:t>
      </w:r>
      <w:proofErr w:type="spellEnd"/>
      <w:r w:rsidRPr="00A4337A">
        <w:rPr>
          <w:rFonts w:ascii="Consolas" w:hAnsi="Consolas"/>
          <w:sz w:val="19"/>
          <w:szCs w:val="19"/>
          <w:lang w:val="en"/>
        </w:rPr>
        <w:t xml:space="preserve"> string </w:t>
      </w:r>
      <w:proofErr w:type="spellStart"/>
      <w:r w:rsidRPr="00A4337A">
        <w:rPr>
          <w:rFonts w:ascii="Consolas" w:hAnsi="Consolas"/>
          <w:sz w:val="19"/>
          <w:szCs w:val="19"/>
          <w:lang w:val="en"/>
        </w:rPr>
        <w:t>BackupCountDictionaryName</w:t>
      </w:r>
      <w:proofErr w:type="spellEnd"/>
      <w:r w:rsidRPr="00A4337A">
        <w:rPr>
          <w:rFonts w:ascii="Consolas" w:hAnsi="Consolas"/>
          <w:sz w:val="19"/>
          <w:szCs w:val="19"/>
          <w:lang w:val="en"/>
        </w:rPr>
        <w:t xml:space="preserve"> = "</w:t>
      </w:r>
      <w:proofErr w:type="spellStart"/>
      <w:r w:rsidRPr="000456C2">
        <w:rPr>
          <w:rFonts w:ascii="Consolas" w:hAnsi="Consolas"/>
          <w:sz w:val="19"/>
          <w:szCs w:val="19"/>
          <w:highlight w:val="yellow"/>
          <w:lang w:val="en"/>
        </w:rPr>
        <w:t>BackupCountingDictionary</w:t>
      </w:r>
      <w:proofErr w:type="spellEnd"/>
      <w:r w:rsidRPr="00A4337A">
        <w:rPr>
          <w:rFonts w:ascii="Consolas" w:hAnsi="Consolas"/>
          <w:sz w:val="19"/>
          <w:szCs w:val="19"/>
          <w:lang w:val="en"/>
        </w:rPr>
        <w:t>";</w:t>
      </w:r>
    </w:p>
    <w:p w:rsidR="00A4337A" w:rsidRDefault="00A4337A" w:rsidP="00A4337A">
      <w:pPr>
        <w:pStyle w:val="ListParagraph"/>
        <w:ind w:left="360"/>
        <w:rPr>
          <w:lang w:val="en"/>
        </w:rPr>
      </w:pPr>
      <w:r>
        <w:rPr>
          <w:lang w:val="en"/>
        </w:rPr>
        <w:t xml:space="preserve"> </w:t>
      </w:r>
    </w:p>
    <w:p w:rsidR="0057255A" w:rsidRPr="004D78AD" w:rsidRDefault="0057255A" w:rsidP="004D78AD">
      <w:pPr>
        <w:pStyle w:val="ListParagraph"/>
        <w:numPr>
          <w:ilvl w:val="0"/>
          <w:numId w:val="4"/>
        </w:numPr>
        <w:rPr>
          <w:lang w:val="en"/>
        </w:rPr>
      </w:pPr>
      <w:r w:rsidRPr="004D78AD">
        <w:rPr>
          <w:lang w:val="en"/>
        </w:rPr>
        <w:t xml:space="preserve">Edit </w:t>
      </w:r>
      <w:r w:rsidR="0095709A" w:rsidRPr="004D78AD">
        <w:rPr>
          <w:lang w:val="en"/>
        </w:rPr>
        <w:t xml:space="preserve">the </w:t>
      </w:r>
      <w:proofErr w:type="spellStart"/>
      <w:r w:rsidR="0095709A" w:rsidRPr="001B6295">
        <w:rPr>
          <w:b/>
          <w:lang w:val="en"/>
        </w:rPr>
        <w:t>Inventory.Service</w:t>
      </w:r>
      <w:proofErr w:type="spellEnd"/>
      <w:r w:rsidR="0095709A" w:rsidRPr="001B6295">
        <w:rPr>
          <w:b/>
          <w:lang w:val="en"/>
        </w:rPr>
        <w:t>\</w:t>
      </w:r>
      <w:proofErr w:type="spellStart"/>
      <w:r w:rsidR="0095709A" w:rsidRPr="001B6295">
        <w:rPr>
          <w:b/>
          <w:lang w:val="en"/>
        </w:rPr>
        <w:t>PackageRoot</w:t>
      </w:r>
      <w:proofErr w:type="spellEnd"/>
      <w:r w:rsidR="0095709A" w:rsidRPr="001B6295">
        <w:rPr>
          <w:b/>
          <w:lang w:val="en"/>
        </w:rPr>
        <w:t>\Config\Settings.xml</w:t>
      </w:r>
      <w:r w:rsidR="0095709A" w:rsidRPr="004D78AD">
        <w:rPr>
          <w:lang w:val="en"/>
        </w:rPr>
        <w:t xml:space="preserve"> </w:t>
      </w:r>
      <w:r w:rsidRPr="004D78AD">
        <w:rPr>
          <w:lang w:val="en"/>
        </w:rPr>
        <w:t>file</w:t>
      </w:r>
      <w:r w:rsidR="004D78AD">
        <w:rPr>
          <w:lang w:val="en"/>
        </w:rPr>
        <w:t>. This file</w:t>
      </w:r>
      <w:r w:rsidRPr="004D78AD">
        <w:rPr>
          <w:lang w:val="en"/>
        </w:rPr>
        <w:t xml:space="preserve"> contain</w:t>
      </w:r>
      <w:r w:rsidR="004D78AD">
        <w:rPr>
          <w:lang w:val="en"/>
        </w:rPr>
        <w:t>s</w:t>
      </w:r>
      <w:r w:rsidRPr="004D78AD">
        <w:rPr>
          <w:lang w:val="en"/>
        </w:rPr>
        <w:t xml:space="preserve"> the connection details for your Azure storage account.</w:t>
      </w:r>
      <w:r w:rsidR="003B7D59" w:rsidRPr="004D78AD">
        <w:rPr>
          <w:lang w:val="en"/>
        </w:rPr>
        <w:t xml:space="preserve"> Use the information from </w:t>
      </w:r>
      <w:r w:rsidR="0037786B" w:rsidRPr="004D78AD">
        <w:rPr>
          <w:lang w:val="en"/>
        </w:rPr>
        <w:t>the Azure storage account you</w:t>
      </w:r>
      <w:r w:rsidR="004D78AD">
        <w:rPr>
          <w:lang w:val="en"/>
        </w:rPr>
        <w:t xml:space="preserve"> saved </w:t>
      </w:r>
      <w:r w:rsidR="006E4F81">
        <w:rPr>
          <w:lang w:val="en"/>
        </w:rPr>
        <w:t xml:space="preserve">at </w:t>
      </w:r>
      <w:r w:rsidR="004D78AD">
        <w:rPr>
          <w:lang w:val="en"/>
        </w:rPr>
        <w:t>the beginning of this lab</w:t>
      </w:r>
      <w:r w:rsidR="003B7D59" w:rsidRPr="004D78AD">
        <w:rPr>
          <w:lang w:val="en"/>
        </w:rPr>
        <w:t>.</w:t>
      </w:r>
      <w:r w:rsidR="004D78AD">
        <w:rPr>
          <w:lang w:val="en"/>
        </w:rPr>
        <w:br/>
      </w:r>
    </w:p>
    <w:p w:rsidR="0095709A" w:rsidRDefault="0095709A" w:rsidP="0095709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7354CF">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Parameter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BackupAccountName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00685F70">
        <w:rPr>
          <w:rFonts w:ascii="Consolas" w:hAnsi="Consolas" w:cs="Consolas"/>
          <w:color w:val="000000"/>
          <w:sz w:val="19"/>
          <w:szCs w:val="19"/>
          <w:highlight w:val="white"/>
        </w:rPr>
        <w:t>Y</w:t>
      </w:r>
      <w:r>
        <w:rPr>
          <w:rFonts w:ascii="Consolas" w:hAnsi="Consolas" w:cs="Consolas"/>
          <w:color w:val="0000FF"/>
          <w:sz w:val="19"/>
          <w:szCs w:val="19"/>
          <w:highlight w:val="white"/>
        </w:rPr>
        <w:t>our</w:t>
      </w:r>
      <w:r w:rsidR="0037786B">
        <w:rPr>
          <w:rFonts w:ascii="Consolas" w:hAnsi="Consolas" w:cs="Consolas"/>
          <w:color w:val="0000FF"/>
          <w:sz w:val="19"/>
          <w:szCs w:val="19"/>
          <w:highlight w:val="white"/>
        </w:rPr>
        <w:t xml:space="preserve"> </w:t>
      </w:r>
      <w:r w:rsidR="00685F70">
        <w:rPr>
          <w:rFonts w:ascii="Consolas" w:hAnsi="Consolas" w:cs="Consolas"/>
          <w:color w:val="0000FF"/>
          <w:sz w:val="19"/>
          <w:szCs w:val="19"/>
          <w:highlight w:val="white"/>
        </w:rPr>
        <w:t xml:space="preserve">Storage </w:t>
      </w:r>
      <w:r>
        <w:rPr>
          <w:rFonts w:ascii="Consolas" w:hAnsi="Consolas" w:cs="Consolas"/>
          <w:color w:val="0000FF"/>
          <w:sz w:val="19"/>
          <w:szCs w:val="19"/>
          <w:highlight w:val="white"/>
        </w:rPr>
        <w:t>Account</w:t>
      </w:r>
      <w:r w:rsidR="0037786B">
        <w:rPr>
          <w:rFonts w:ascii="Consolas" w:hAnsi="Consolas" w:cs="Consolas"/>
          <w:color w:val="0000FF"/>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7354CF" w:rsidRDefault="0095709A" w:rsidP="007354C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&lt;</w:t>
      </w:r>
      <w:r>
        <w:rPr>
          <w:rFonts w:ascii="Consolas" w:hAnsi="Consolas" w:cs="Consolas"/>
          <w:color w:val="A31515"/>
          <w:sz w:val="19"/>
          <w:szCs w:val="19"/>
          <w:highlight w:val="white"/>
        </w:rPr>
        <w:t>Parameter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PrimaryKeyForBackupTestAccount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00685F70">
        <w:rPr>
          <w:rFonts w:ascii="Consolas" w:hAnsi="Consolas" w:cs="Consolas"/>
          <w:color w:val="0000FF"/>
          <w:sz w:val="19"/>
          <w:szCs w:val="19"/>
        </w:rPr>
        <w:t>Your-Storage Acct Primary Key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709A" w:rsidRDefault="0095709A" w:rsidP="007354CF">
      <w:pPr>
        <w:autoSpaceDE w:val="0"/>
        <w:autoSpaceDN w:val="0"/>
        <w:adjustRightInd w:val="0"/>
        <w:spacing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Parameter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BlobServiceEndpointAddress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EndPoint</w:t>
      </w:r>
      <w:proofErr w:type="spellEnd"/>
      <w:r w:rsidR="0037786B">
        <w:rPr>
          <w:rFonts w:ascii="Consolas" w:hAnsi="Consolas" w:cs="Consolas"/>
          <w:color w:val="0000FF"/>
          <w:sz w:val="19"/>
          <w:szCs w:val="19"/>
          <w:highlight w:val="white"/>
        </w:rPr>
        <w:t xml:space="preserve"> </w:t>
      </w:r>
      <w:r>
        <w:rPr>
          <w:rFonts w:ascii="Consolas" w:hAnsi="Consolas" w:cs="Consolas"/>
          <w:color w:val="0000FF"/>
          <w:sz w:val="19"/>
          <w:szCs w:val="19"/>
          <w:highlight w:val="white"/>
        </w:rPr>
        <w:t>For</w:t>
      </w:r>
      <w:r w:rsidR="0037786B">
        <w:rPr>
          <w:rFonts w:ascii="Consolas" w:hAnsi="Consolas" w:cs="Consolas"/>
          <w:color w:val="0000FF"/>
          <w:sz w:val="19"/>
          <w:szCs w:val="19"/>
          <w:highlight w:val="white"/>
        </w:rPr>
        <w:t xml:space="preserve"> </w:t>
      </w:r>
      <w:r>
        <w:rPr>
          <w:rFonts w:ascii="Consolas" w:hAnsi="Consolas" w:cs="Consolas"/>
          <w:color w:val="0000FF"/>
          <w:sz w:val="19"/>
          <w:szCs w:val="19"/>
          <w:highlight w:val="white"/>
        </w:rPr>
        <w:t>Blob</w:t>
      </w:r>
      <w:r w:rsidR="0037786B">
        <w:rPr>
          <w:rFonts w:ascii="Consolas" w:hAnsi="Consolas" w:cs="Consolas"/>
          <w:color w:val="0000FF"/>
          <w:sz w:val="19"/>
          <w:szCs w:val="19"/>
          <w:highlight w:val="white"/>
        </w:rPr>
        <w:t xml:space="preserve"> </w:t>
      </w:r>
      <w:r>
        <w:rPr>
          <w:rFonts w:ascii="Consolas" w:hAnsi="Consolas" w:cs="Consolas"/>
          <w:color w:val="0000FF"/>
          <w:sz w:val="19"/>
          <w:szCs w:val="19"/>
          <w:highlight w:val="white"/>
        </w:rPr>
        <w:t>Service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B6295" w:rsidRDefault="001B6295">
      <w:pPr>
        <w:spacing w:before="0" w:after="160"/>
      </w:pPr>
      <w:r>
        <w:br w:type="page"/>
      </w:r>
    </w:p>
    <w:p w:rsidR="004D78AD" w:rsidRPr="004D78AD" w:rsidRDefault="004D78AD" w:rsidP="004D78AD">
      <w:pPr>
        <w:pStyle w:val="ListParagraph"/>
        <w:numPr>
          <w:ilvl w:val="0"/>
          <w:numId w:val="4"/>
        </w:numPr>
        <w:autoSpaceDE w:val="0"/>
        <w:autoSpaceDN w:val="0"/>
        <w:adjustRightInd w:val="0"/>
        <w:spacing w:line="240" w:lineRule="auto"/>
        <w:rPr>
          <w:rFonts w:ascii="Consolas" w:hAnsi="Consolas" w:cs="Consolas"/>
          <w:color w:val="000000"/>
          <w:sz w:val="19"/>
          <w:szCs w:val="19"/>
          <w:highlight w:val="white"/>
        </w:rPr>
      </w:pPr>
      <w:r>
        <w:lastRenderedPageBreak/>
        <w:t xml:space="preserve">Still within the </w:t>
      </w:r>
      <w:proofErr w:type="spellStart"/>
      <w:r>
        <w:t>Inventory.Service</w:t>
      </w:r>
      <w:proofErr w:type="spellEnd"/>
      <w:r>
        <w:t xml:space="preserve"> project, browse to and open the </w:t>
      </w:r>
      <w:proofErr w:type="spellStart"/>
      <w:r w:rsidRPr="001B6295">
        <w:rPr>
          <w:b/>
        </w:rPr>
        <w:t>PackageRoot</w:t>
      </w:r>
      <w:proofErr w:type="spellEnd"/>
      <w:r w:rsidRPr="001B6295">
        <w:rPr>
          <w:b/>
        </w:rPr>
        <w:t>\ServiceManifest.xml</w:t>
      </w:r>
      <w:r>
        <w:t xml:space="preserve"> file. Notice in this file we only have the standard internal endpoints and that we also have a ‘replicator’ endpoint which is used since this actor service is stateful and will have partitions.</w:t>
      </w:r>
      <w:r>
        <w:br/>
      </w:r>
    </w:p>
    <w:p w:rsidR="00D94210" w:rsidRPr="00C80421" w:rsidRDefault="00D94210" w:rsidP="00D94210">
      <w:pPr>
        <w:pStyle w:val="Heading2"/>
        <w:rPr>
          <w:lang w:val="en"/>
        </w:rPr>
      </w:pPr>
      <w:bookmarkStart w:id="19" w:name="_Toc474835850"/>
      <w:r>
        <w:rPr>
          <w:lang w:val="en"/>
        </w:rPr>
        <w:t xml:space="preserve">Task </w:t>
      </w:r>
      <w:r w:rsidR="00D91757">
        <w:rPr>
          <w:lang w:val="en"/>
        </w:rPr>
        <w:t>6</w:t>
      </w:r>
      <w:r>
        <w:rPr>
          <w:lang w:val="en"/>
        </w:rPr>
        <w:t xml:space="preserve"> – Update code in the </w:t>
      </w:r>
      <w:proofErr w:type="spellStart"/>
      <w:r>
        <w:rPr>
          <w:lang w:val="en"/>
        </w:rPr>
        <w:t>RestockRequest.Actor</w:t>
      </w:r>
      <w:proofErr w:type="spellEnd"/>
      <w:r>
        <w:rPr>
          <w:lang w:val="en"/>
        </w:rPr>
        <w:t xml:space="preserve"> project</w:t>
      </w:r>
      <w:bookmarkEnd w:id="19"/>
    </w:p>
    <w:p w:rsidR="00D94210" w:rsidRPr="005F7F24" w:rsidRDefault="00D94210" w:rsidP="00D94210">
      <w:pPr>
        <w:ind w:left="720"/>
        <w:rPr>
          <w:lang w:val="en"/>
        </w:rPr>
      </w:pPr>
      <w:r>
        <w:rPr>
          <w:lang w:val="en"/>
        </w:rPr>
        <w:t xml:space="preserve">The </w:t>
      </w:r>
      <w:proofErr w:type="spellStart"/>
      <w:r w:rsidRPr="001B6295">
        <w:rPr>
          <w:b/>
          <w:lang w:val="en"/>
        </w:rPr>
        <w:t>RestockRequest.Actor</w:t>
      </w:r>
      <w:proofErr w:type="spellEnd"/>
      <w:r>
        <w:rPr>
          <w:lang w:val="en"/>
        </w:rPr>
        <w:t xml:space="preserve"> project is a s</w:t>
      </w:r>
      <w:r w:rsidRPr="00DA48EC">
        <w:rPr>
          <w:lang w:val="en"/>
        </w:rPr>
        <w:t>tateful actor that manages the lifetime</w:t>
      </w:r>
      <w:r w:rsidR="006E4F81">
        <w:rPr>
          <w:lang w:val="en"/>
        </w:rPr>
        <w:t xml:space="preserve"> of a restock request from the I</w:t>
      </w:r>
      <w:r w:rsidRPr="00DA48EC">
        <w:rPr>
          <w:lang w:val="en"/>
        </w:rPr>
        <w:t>nventory service. Each time the inventory runs low on stock for an item, makes a request to refill the inventory. The restock request actor itself would send a request to a supplier for more items, however this is simply simulated within the actor.</w:t>
      </w:r>
    </w:p>
    <w:p w:rsidR="00D94210" w:rsidRPr="00D94210" w:rsidRDefault="00D94210" w:rsidP="00D94210">
      <w:pPr>
        <w:pStyle w:val="ListParagraph"/>
        <w:numPr>
          <w:ilvl w:val="0"/>
          <w:numId w:val="16"/>
        </w:numPr>
        <w:rPr>
          <w:rFonts w:ascii="Consolas" w:hAnsi="Consolas" w:cs="Consolas"/>
          <w:color w:val="000000"/>
          <w:sz w:val="19"/>
          <w:szCs w:val="19"/>
          <w:highlight w:val="white"/>
        </w:rPr>
      </w:pPr>
      <w:r>
        <w:rPr>
          <w:lang w:val="en"/>
        </w:rPr>
        <w:t xml:space="preserve">Open the file </w:t>
      </w:r>
      <w:proofErr w:type="spellStart"/>
      <w:r w:rsidRPr="001B6295">
        <w:rPr>
          <w:b/>
          <w:lang w:val="en"/>
        </w:rPr>
        <w:t>ServiceHost.cs</w:t>
      </w:r>
      <w:proofErr w:type="spellEnd"/>
      <w:r>
        <w:rPr>
          <w:lang w:val="en"/>
        </w:rPr>
        <w:t xml:space="preserve"> and add the following code inside of the try block:</w:t>
      </w:r>
    </w:p>
    <w:p w:rsidR="00D94210" w:rsidRDefault="00D94210" w:rsidP="00D94210">
      <w:pPr>
        <w:pStyle w:val="ListParagraph"/>
      </w:pPr>
    </w:p>
    <w:p w:rsidR="00D94210" w:rsidRPr="00D94210" w:rsidRDefault="00D94210" w:rsidP="00D94210">
      <w:pPr>
        <w:pStyle w:val="ListParagraph"/>
        <w:rPr>
          <w:rFonts w:ascii="Consolas" w:hAnsi="Consolas"/>
          <w:sz w:val="19"/>
          <w:szCs w:val="19"/>
        </w:rPr>
      </w:pPr>
      <w:r w:rsidRPr="00D94210">
        <w:rPr>
          <w:rFonts w:ascii="Consolas" w:hAnsi="Consolas"/>
          <w:sz w:val="19"/>
          <w:szCs w:val="19"/>
        </w:rPr>
        <w:t>Try</w:t>
      </w:r>
    </w:p>
    <w:p w:rsidR="00633862" w:rsidRDefault="00D94210" w:rsidP="00D94210">
      <w:pPr>
        <w:pStyle w:val="ListParagraph"/>
        <w:rPr>
          <w:rFonts w:ascii="Consolas" w:hAnsi="Consolas" w:cs="Consolas"/>
          <w:color w:val="000000"/>
          <w:sz w:val="19"/>
          <w:szCs w:val="19"/>
          <w:highlight w:val="white"/>
        </w:rPr>
      </w:pPr>
      <w:r>
        <w:t>{</w:t>
      </w:r>
      <w:r w:rsidR="00633862">
        <w:rPr>
          <w:rFonts w:ascii="Consolas" w:hAnsi="Consolas" w:cs="Consolas"/>
          <w:color w:val="000000"/>
          <w:sz w:val="19"/>
          <w:szCs w:val="19"/>
          <w:highlight w:val="white"/>
        </w:rPr>
        <w:t xml:space="preserve">                </w:t>
      </w:r>
      <w:r w:rsidR="00633862">
        <w:rPr>
          <w:rFonts w:ascii="Consolas" w:hAnsi="Consolas" w:cs="Consolas"/>
          <w:color w:val="2B91AF"/>
          <w:sz w:val="19"/>
          <w:szCs w:val="19"/>
          <w:highlight w:val="white"/>
        </w:rPr>
        <w:t>ActorRuntime</w:t>
      </w:r>
      <w:r w:rsidR="00633862">
        <w:rPr>
          <w:rFonts w:ascii="Consolas" w:hAnsi="Consolas" w:cs="Consolas"/>
          <w:color w:val="000000"/>
          <w:sz w:val="19"/>
          <w:szCs w:val="19"/>
          <w:highlight w:val="white"/>
        </w:rPr>
        <w:t>.RegisterActorAsync&lt;</w:t>
      </w:r>
      <w:r w:rsidR="00633862">
        <w:rPr>
          <w:rFonts w:ascii="Consolas" w:hAnsi="Consolas" w:cs="Consolas"/>
          <w:color w:val="2B91AF"/>
          <w:sz w:val="19"/>
          <w:szCs w:val="19"/>
          <w:highlight w:val="white"/>
        </w:rPr>
        <w:t>RestockRequestActor</w:t>
      </w:r>
      <w:r w:rsidR="00633862">
        <w:rPr>
          <w:rFonts w:ascii="Consolas" w:hAnsi="Consolas" w:cs="Consolas"/>
          <w:color w:val="000000"/>
          <w:sz w:val="19"/>
          <w:szCs w:val="19"/>
          <w:highlight w:val="white"/>
        </w:rPr>
        <w:t>&gt;().GetAwaiter().GetResult();</w:t>
      </w:r>
    </w:p>
    <w:p w:rsidR="00633862" w:rsidRDefault="00633862" w:rsidP="00D94210">
      <w:pPr>
        <w:autoSpaceDE w:val="0"/>
        <w:autoSpaceDN w:val="0"/>
        <w:adjustRightInd w:val="0"/>
        <w:spacing w:line="240" w:lineRule="auto"/>
        <w:ind w:firstLine="720"/>
        <w:rPr>
          <w:rFonts w:eastAsia="Times New Roman" w:cs="Arial"/>
          <w:color w:val="000000" w:themeColor="text1"/>
          <w:sz w:val="24"/>
          <w:szCs w:val="24"/>
          <w:lang w:val="en"/>
        </w:rPr>
      </w:pPr>
      <w:proofErr w:type="spellStart"/>
      <w:r w:rsidRPr="00633862">
        <w:rPr>
          <w:rFonts w:ascii="Consolas" w:hAnsi="Consolas" w:cs="Consolas"/>
          <w:color w:val="2B91AF"/>
          <w:sz w:val="19"/>
          <w:szCs w:val="19"/>
          <w:highlight w:val="white"/>
        </w:rPr>
        <w:t>Thread</w:t>
      </w:r>
      <w:r w:rsidRPr="00633862">
        <w:rPr>
          <w:rFonts w:ascii="Consolas" w:hAnsi="Consolas" w:cs="Consolas"/>
          <w:color w:val="000000"/>
          <w:sz w:val="19"/>
          <w:szCs w:val="19"/>
          <w:highlight w:val="white"/>
        </w:rPr>
        <w:t>.Sleep</w:t>
      </w:r>
      <w:proofErr w:type="spellEnd"/>
      <w:r w:rsidRPr="00633862">
        <w:rPr>
          <w:rFonts w:ascii="Consolas" w:hAnsi="Consolas" w:cs="Consolas"/>
          <w:color w:val="000000"/>
          <w:sz w:val="19"/>
          <w:szCs w:val="19"/>
          <w:highlight w:val="white"/>
        </w:rPr>
        <w:t>(</w:t>
      </w:r>
      <w:proofErr w:type="spellStart"/>
      <w:r w:rsidRPr="00633862">
        <w:rPr>
          <w:rFonts w:ascii="Consolas" w:hAnsi="Consolas" w:cs="Consolas"/>
          <w:color w:val="2B91AF"/>
          <w:sz w:val="19"/>
          <w:szCs w:val="19"/>
          <w:highlight w:val="white"/>
        </w:rPr>
        <w:t>Timeout</w:t>
      </w:r>
      <w:r w:rsidRPr="00633862">
        <w:rPr>
          <w:rFonts w:ascii="Consolas" w:hAnsi="Consolas" w:cs="Consolas"/>
          <w:color w:val="000000"/>
          <w:sz w:val="19"/>
          <w:szCs w:val="19"/>
          <w:highlight w:val="white"/>
        </w:rPr>
        <w:t>.Infinite</w:t>
      </w:r>
      <w:proofErr w:type="spellEnd"/>
      <w:r w:rsidRPr="00633862">
        <w:rPr>
          <w:rFonts w:ascii="Consolas" w:hAnsi="Consolas" w:cs="Consolas"/>
          <w:color w:val="000000"/>
          <w:sz w:val="19"/>
          <w:szCs w:val="19"/>
          <w:highlight w:val="white"/>
        </w:rPr>
        <w:t>);</w:t>
      </w:r>
      <w:r w:rsidRPr="00633862">
        <w:rPr>
          <w:rFonts w:eastAsia="Times New Roman" w:cs="Arial"/>
          <w:color w:val="000000" w:themeColor="text1"/>
          <w:sz w:val="24"/>
          <w:szCs w:val="24"/>
          <w:lang w:val="en"/>
        </w:rPr>
        <w:t xml:space="preserve"> </w:t>
      </w:r>
    </w:p>
    <w:p w:rsidR="00D94210" w:rsidRPr="00633862" w:rsidRDefault="00D94210" w:rsidP="00D94210">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w:t>
      </w:r>
    </w:p>
    <w:p w:rsidR="00D94210" w:rsidRPr="00D94210" w:rsidRDefault="00D94210" w:rsidP="00D94210">
      <w:pPr>
        <w:pStyle w:val="ListParagraph"/>
        <w:numPr>
          <w:ilvl w:val="0"/>
          <w:numId w:val="16"/>
        </w:numPr>
        <w:spacing w:before="100" w:beforeAutospacing="1" w:after="100" w:afterAutospacing="1" w:line="240" w:lineRule="auto"/>
        <w:rPr>
          <w:rFonts w:eastAsia="Times New Roman" w:cs="Arial"/>
          <w:color w:val="000000" w:themeColor="text1"/>
          <w:sz w:val="24"/>
          <w:szCs w:val="24"/>
          <w:lang w:val="en"/>
        </w:rPr>
      </w:pPr>
      <w:r>
        <w:t xml:space="preserve">Still within the </w:t>
      </w:r>
      <w:proofErr w:type="spellStart"/>
      <w:r>
        <w:t>RestockRequest.Actor</w:t>
      </w:r>
      <w:proofErr w:type="spellEnd"/>
      <w:r>
        <w:t xml:space="preserve"> project, browse to and open the </w:t>
      </w:r>
      <w:proofErr w:type="spellStart"/>
      <w:r w:rsidRPr="001B6295">
        <w:rPr>
          <w:b/>
        </w:rPr>
        <w:t>PackageRoot</w:t>
      </w:r>
      <w:proofErr w:type="spellEnd"/>
      <w:r w:rsidRPr="001B6295">
        <w:rPr>
          <w:b/>
        </w:rPr>
        <w:t>\ServiceManifest.xml</w:t>
      </w:r>
      <w:r>
        <w:t xml:space="preserve"> file. Notice in this file shows that we only have the standard internal endpoints and that we also have a ‘replicator’ endpoint which is used since this actor service is stateful and will have partitions.</w:t>
      </w:r>
    </w:p>
    <w:p w:rsidR="003933B3" w:rsidRDefault="003933B3" w:rsidP="00C32A10">
      <w:pPr>
        <w:pStyle w:val="ListParagraph"/>
        <w:spacing w:before="100" w:beforeAutospacing="1" w:after="100" w:afterAutospacing="1" w:line="240" w:lineRule="auto"/>
        <w:ind w:left="1440"/>
        <w:rPr>
          <w:rFonts w:eastAsia="Times New Roman" w:cs="Arial"/>
          <w:color w:val="000000" w:themeColor="text1"/>
          <w:sz w:val="24"/>
          <w:szCs w:val="24"/>
          <w:lang w:val="en"/>
        </w:rPr>
      </w:pPr>
    </w:p>
    <w:p w:rsidR="003933B3" w:rsidRPr="00C80421" w:rsidRDefault="003933B3" w:rsidP="003933B3">
      <w:pPr>
        <w:pStyle w:val="Heading2"/>
        <w:rPr>
          <w:lang w:val="en"/>
        </w:rPr>
      </w:pPr>
      <w:bookmarkStart w:id="20" w:name="_Toc474835851"/>
      <w:r>
        <w:rPr>
          <w:lang w:val="en"/>
        </w:rPr>
        <w:t xml:space="preserve">Task </w:t>
      </w:r>
      <w:r w:rsidR="00D91757">
        <w:rPr>
          <w:lang w:val="en"/>
        </w:rPr>
        <w:t>7</w:t>
      </w:r>
      <w:r>
        <w:rPr>
          <w:lang w:val="en"/>
        </w:rPr>
        <w:t xml:space="preserve"> – Update code in the </w:t>
      </w:r>
      <w:proofErr w:type="spellStart"/>
      <w:r>
        <w:rPr>
          <w:lang w:val="en"/>
        </w:rPr>
        <w:t>RestockRequestManager.Service</w:t>
      </w:r>
      <w:proofErr w:type="spellEnd"/>
      <w:r>
        <w:rPr>
          <w:lang w:val="en"/>
        </w:rPr>
        <w:t xml:space="preserve"> project</w:t>
      </w:r>
      <w:bookmarkEnd w:id="20"/>
    </w:p>
    <w:p w:rsidR="003933B3" w:rsidRPr="005F7F24" w:rsidRDefault="003933B3" w:rsidP="003933B3">
      <w:pPr>
        <w:ind w:left="720"/>
        <w:rPr>
          <w:lang w:val="en"/>
        </w:rPr>
      </w:pPr>
      <w:r w:rsidRPr="00DA48EC">
        <w:rPr>
          <w:lang w:val="en"/>
        </w:rPr>
        <w:t xml:space="preserve">This is a stateful service that manages requests from the inventory service for item restocking. It logs restock requests made by the Inventory Service </w:t>
      </w:r>
      <w:r>
        <w:rPr>
          <w:lang w:val="en"/>
        </w:rPr>
        <w:t xml:space="preserve">and activates a </w:t>
      </w:r>
      <w:proofErr w:type="spellStart"/>
      <w:r>
        <w:rPr>
          <w:lang w:val="en"/>
        </w:rPr>
        <w:t>RestockRequest</w:t>
      </w:r>
      <w:proofErr w:type="spellEnd"/>
      <w:r>
        <w:rPr>
          <w:lang w:val="en"/>
        </w:rPr>
        <w:t xml:space="preserve"> a</w:t>
      </w:r>
      <w:r w:rsidRPr="00DA48EC">
        <w:rPr>
          <w:lang w:val="en"/>
        </w:rPr>
        <w:t>ctor to fulfill the requ</w:t>
      </w:r>
      <w:r>
        <w:rPr>
          <w:lang w:val="en"/>
        </w:rPr>
        <w:t>e</w:t>
      </w:r>
      <w:r w:rsidRPr="00DA48EC">
        <w:rPr>
          <w:lang w:val="en"/>
        </w:rPr>
        <w:t xml:space="preserve">st. It then receives notifications from the actors when a restock request has been fulfilled. These notifications are placed in a </w:t>
      </w:r>
      <w:proofErr w:type="spellStart"/>
      <w:r w:rsidRPr="00DA48EC">
        <w:rPr>
          <w:lang w:val="en"/>
        </w:rPr>
        <w:t>ReliableQueue</w:t>
      </w:r>
      <w:proofErr w:type="spellEnd"/>
      <w:r w:rsidRPr="00DA48EC">
        <w:rPr>
          <w:lang w:val="en"/>
        </w:rPr>
        <w:t xml:space="preserve"> as they come in. The notifications are periodically de</w:t>
      </w:r>
      <w:r>
        <w:rPr>
          <w:lang w:val="en"/>
        </w:rPr>
        <w:t>-</w:t>
      </w:r>
      <w:r w:rsidRPr="00DA48EC">
        <w:rPr>
          <w:lang w:val="en"/>
        </w:rPr>
        <w:t>queued and sent back to the Inventory Service.</w:t>
      </w:r>
    </w:p>
    <w:p w:rsidR="003933B3" w:rsidRDefault="001B6295" w:rsidP="003933B3">
      <w:pPr>
        <w:pStyle w:val="ListParagraph"/>
        <w:numPr>
          <w:ilvl w:val="0"/>
          <w:numId w:val="18"/>
        </w:numPr>
        <w:rPr>
          <w:lang w:val="en"/>
        </w:rPr>
      </w:pPr>
      <w:r>
        <w:rPr>
          <w:lang w:val="en"/>
        </w:rPr>
        <w:t xml:space="preserve">In the </w:t>
      </w:r>
      <w:proofErr w:type="spellStart"/>
      <w:r>
        <w:rPr>
          <w:lang w:val="en"/>
        </w:rPr>
        <w:t>RestockRequestManager.Service</w:t>
      </w:r>
      <w:proofErr w:type="spellEnd"/>
      <w:r>
        <w:rPr>
          <w:lang w:val="en"/>
        </w:rPr>
        <w:t xml:space="preserve"> project, o</w:t>
      </w:r>
      <w:r w:rsidR="003933B3">
        <w:rPr>
          <w:lang w:val="en"/>
        </w:rPr>
        <w:t xml:space="preserve">pen the file </w:t>
      </w:r>
      <w:proofErr w:type="spellStart"/>
      <w:r w:rsidR="003933B3" w:rsidRPr="001B6295">
        <w:rPr>
          <w:b/>
          <w:lang w:val="en"/>
        </w:rPr>
        <w:t>RestockRequestManagerService.cs</w:t>
      </w:r>
      <w:proofErr w:type="spellEnd"/>
      <w:r w:rsidR="003933B3">
        <w:rPr>
          <w:lang w:val="en"/>
        </w:rPr>
        <w:t xml:space="preserve"> and update the class level variables to the following values:</w:t>
      </w:r>
      <w:r w:rsidR="003933B3">
        <w:rPr>
          <w:lang w:val="en"/>
        </w:rPr>
        <w:br/>
      </w:r>
    </w:p>
    <w:p w:rsidR="003933B3" w:rsidRPr="003933B3" w:rsidRDefault="003933B3" w:rsidP="003933B3">
      <w:pPr>
        <w:spacing w:before="0"/>
        <w:ind w:left="720"/>
        <w:rPr>
          <w:rFonts w:ascii="Consolas" w:hAnsi="Consolas"/>
          <w:sz w:val="19"/>
          <w:szCs w:val="19"/>
          <w:lang w:val="en"/>
        </w:rPr>
      </w:pPr>
      <w:r w:rsidRPr="003933B3">
        <w:rPr>
          <w:rFonts w:ascii="Consolas" w:hAnsi="Consolas"/>
          <w:sz w:val="19"/>
          <w:szCs w:val="19"/>
          <w:lang w:val="en"/>
        </w:rPr>
        <w:t xml:space="preserve">private </w:t>
      </w:r>
      <w:proofErr w:type="spellStart"/>
      <w:r w:rsidRPr="003933B3">
        <w:rPr>
          <w:rFonts w:ascii="Consolas" w:hAnsi="Consolas"/>
          <w:sz w:val="19"/>
          <w:szCs w:val="19"/>
          <w:lang w:val="en"/>
        </w:rPr>
        <w:t>const</w:t>
      </w:r>
      <w:proofErr w:type="spellEnd"/>
      <w:r w:rsidRPr="003933B3">
        <w:rPr>
          <w:rFonts w:ascii="Consolas" w:hAnsi="Consolas"/>
          <w:sz w:val="19"/>
          <w:szCs w:val="19"/>
          <w:lang w:val="en"/>
        </w:rPr>
        <w:t xml:space="preserve"> string </w:t>
      </w:r>
      <w:proofErr w:type="spellStart"/>
      <w:r w:rsidRPr="003933B3">
        <w:rPr>
          <w:rFonts w:ascii="Consolas" w:hAnsi="Consolas"/>
          <w:sz w:val="19"/>
          <w:szCs w:val="19"/>
          <w:lang w:val="en"/>
        </w:rPr>
        <w:t>ItemIdToActorIdMapName</w:t>
      </w:r>
      <w:proofErr w:type="spellEnd"/>
      <w:r w:rsidRPr="003933B3">
        <w:rPr>
          <w:rFonts w:ascii="Consolas" w:hAnsi="Consolas"/>
          <w:sz w:val="19"/>
          <w:szCs w:val="19"/>
          <w:lang w:val="en"/>
        </w:rPr>
        <w:t xml:space="preserve"> = "</w:t>
      </w:r>
      <w:proofErr w:type="spellStart"/>
      <w:r w:rsidRPr="003933B3">
        <w:rPr>
          <w:rFonts w:ascii="Consolas" w:hAnsi="Consolas"/>
          <w:sz w:val="19"/>
          <w:szCs w:val="19"/>
          <w:highlight w:val="yellow"/>
          <w:lang w:val="en"/>
        </w:rPr>
        <w:t>actorIdToMapName</w:t>
      </w:r>
      <w:proofErr w:type="spellEnd"/>
      <w:r w:rsidRPr="003933B3">
        <w:rPr>
          <w:rFonts w:ascii="Consolas" w:hAnsi="Consolas"/>
          <w:sz w:val="19"/>
          <w:szCs w:val="19"/>
          <w:lang w:val="en"/>
        </w:rPr>
        <w:t xml:space="preserve">"; </w:t>
      </w:r>
    </w:p>
    <w:p w:rsidR="003933B3" w:rsidRPr="003933B3" w:rsidRDefault="003933B3" w:rsidP="003933B3">
      <w:pPr>
        <w:spacing w:before="0"/>
        <w:ind w:left="720"/>
        <w:rPr>
          <w:rFonts w:ascii="Consolas" w:hAnsi="Consolas"/>
          <w:sz w:val="19"/>
          <w:szCs w:val="19"/>
          <w:lang w:val="en"/>
        </w:rPr>
      </w:pPr>
      <w:r w:rsidRPr="003933B3">
        <w:rPr>
          <w:rFonts w:ascii="Consolas" w:hAnsi="Consolas"/>
          <w:sz w:val="19"/>
          <w:szCs w:val="19"/>
          <w:lang w:val="en"/>
        </w:rPr>
        <w:t xml:space="preserve">private </w:t>
      </w:r>
      <w:proofErr w:type="spellStart"/>
      <w:r w:rsidRPr="003933B3">
        <w:rPr>
          <w:rFonts w:ascii="Consolas" w:hAnsi="Consolas"/>
          <w:sz w:val="19"/>
          <w:szCs w:val="19"/>
          <w:lang w:val="en"/>
        </w:rPr>
        <w:t>const</w:t>
      </w:r>
      <w:proofErr w:type="spellEnd"/>
      <w:r w:rsidRPr="003933B3">
        <w:rPr>
          <w:rFonts w:ascii="Consolas" w:hAnsi="Consolas"/>
          <w:sz w:val="19"/>
          <w:szCs w:val="19"/>
          <w:lang w:val="en"/>
        </w:rPr>
        <w:t xml:space="preserve"> string </w:t>
      </w:r>
      <w:proofErr w:type="spellStart"/>
      <w:r w:rsidRPr="003933B3">
        <w:rPr>
          <w:rFonts w:ascii="Consolas" w:hAnsi="Consolas"/>
          <w:sz w:val="19"/>
          <w:szCs w:val="19"/>
          <w:lang w:val="en"/>
        </w:rPr>
        <w:t>CompletedRequestsQueueName</w:t>
      </w:r>
      <w:proofErr w:type="spellEnd"/>
      <w:r w:rsidRPr="003933B3">
        <w:rPr>
          <w:rFonts w:ascii="Consolas" w:hAnsi="Consolas"/>
          <w:sz w:val="19"/>
          <w:szCs w:val="19"/>
          <w:lang w:val="en"/>
        </w:rPr>
        <w:t xml:space="preserve"> = "</w:t>
      </w:r>
      <w:proofErr w:type="spellStart"/>
      <w:r w:rsidRPr="003933B3">
        <w:rPr>
          <w:rFonts w:ascii="Consolas" w:hAnsi="Consolas"/>
          <w:sz w:val="19"/>
          <w:szCs w:val="19"/>
          <w:highlight w:val="yellow"/>
          <w:lang w:val="en"/>
        </w:rPr>
        <w:t>completedRequests</w:t>
      </w:r>
      <w:proofErr w:type="spellEnd"/>
      <w:r w:rsidRPr="003933B3">
        <w:rPr>
          <w:rFonts w:ascii="Consolas" w:hAnsi="Consolas"/>
          <w:sz w:val="19"/>
          <w:szCs w:val="19"/>
          <w:lang w:val="en"/>
        </w:rPr>
        <w:t>";</w:t>
      </w:r>
    </w:p>
    <w:p w:rsidR="003933B3" w:rsidRPr="003933B3" w:rsidRDefault="003933B3" w:rsidP="003933B3">
      <w:pPr>
        <w:spacing w:before="0"/>
        <w:ind w:left="720"/>
        <w:rPr>
          <w:rFonts w:ascii="Consolas" w:hAnsi="Consolas"/>
          <w:sz w:val="19"/>
          <w:szCs w:val="19"/>
          <w:lang w:val="en"/>
        </w:rPr>
      </w:pPr>
      <w:r w:rsidRPr="003933B3">
        <w:rPr>
          <w:rFonts w:ascii="Consolas" w:hAnsi="Consolas"/>
          <w:sz w:val="19"/>
          <w:szCs w:val="19"/>
          <w:lang w:val="en"/>
        </w:rPr>
        <w:t xml:space="preserve">private </w:t>
      </w:r>
      <w:proofErr w:type="spellStart"/>
      <w:r w:rsidRPr="003933B3">
        <w:rPr>
          <w:rFonts w:ascii="Consolas" w:hAnsi="Consolas"/>
          <w:sz w:val="19"/>
          <w:szCs w:val="19"/>
          <w:lang w:val="en"/>
        </w:rPr>
        <w:t>const</w:t>
      </w:r>
      <w:proofErr w:type="spellEnd"/>
      <w:r w:rsidRPr="003933B3">
        <w:rPr>
          <w:rFonts w:ascii="Consolas" w:hAnsi="Consolas"/>
          <w:sz w:val="19"/>
          <w:szCs w:val="19"/>
          <w:lang w:val="en"/>
        </w:rPr>
        <w:t xml:space="preserve"> string </w:t>
      </w:r>
      <w:proofErr w:type="spellStart"/>
      <w:r w:rsidRPr="003933B3">
        <w:rPr>
          <w:rFonts w:ascii="Consolas" w:hAnsi="Consolas"/>
          <w:sz w:val="19"/>
          <w:szCs w:val="19"/>
          <w:lang w:val="en"/>
        </w:rPr>
        <w:t>InventoryServiceName</w:t>
      </w:r>
      <w:proofErr w:type="spellEnd"/>
      <w:r w:rsidRPr="003933B3">
        <w:rPr>
          <w:rFonts w:ascii="Consolas" w:hAnsi="Consolas"/>
          <w:sz w:val="19"/>
          <w:szCs w:val="19"/>
          <w:lang w:val="en"/>
        </w:rPr>
        <w:t xml:space="preserve"> = "</w:t>
      </w:r>
      <w:proofErr w:type="spellStart"/>
      <w:r w:rsidRPr="003933B3">
        <w:rPr>
          <w:rFonts w:ascii="Consolas" w:hAnsi="Consolas"/>
          <w:sz w:val="19"/>
          <w:szCs w:val="19"/>
          <w:highlight w:val="yellow"/>
          <w:lang w:val="en"/>
        </w:rPr>
        <w:t>InventoryService</w:t>
      </w:r>
      <w:proofErr w:type="spellEnd"/>
      <w:r w:rsidRPr="003933B3">
        <w:rPr>
          <w:rFonts w:ascii="Consolas" w:hAnsi="Consolas"/>
          <w:sz w:val="19"/>
          <w:szCs w:val="19"/>
          <w:lang w:val="en"/>
        </w:rPr>
        <w:t>";</w:t>
      </w:r>
    </w:p>
    <w:p w:rsidR="001B6295" w:rsidRDefault="003933B3" w:rsidP="003933B3">
      <w:pPr>
        <w:rPr>
          <w:lang w:val="en"/>
        </w:rPr>
      </w:pPr>
      <w:r>
        <w:rPr>
          <w:lang w:val="en"/>
        </w:rPr>
        <w:tab/>
      </w:r>
    </w:p>
    <w:p w:rsidR="001B6295" w:rsidRDefault="001B6295">
      <w:pPr>
        <w:spacing w:before="0" w:after="160"/>
        <w:rPr>
          <w:lang w:val="en"/>
        </w:rPr>
      </w:pPr>
      <w:r>
        <w:rPr>
          <w:lang w:val="en"/>
        </w:rPr>
        <w:br w:type="page"/>
      </w:r>
    </w:p>
    <w:p w:rsidR="003933B3" w:rsidRDefault="003933B3" w:rsidP="003933B3">
      <w:pPr>
        <w:rPr>
          <w:lang w:val="en"/>
        </w:rPr>
      </w:pPr>
      <w:r>
        <w:rPr>
          <w:lang w:val="en"/>
        </w:rPr>
        <w:lastRenderedPageBreak/>
        <w:t>A couple of things to note about this class:</w:t>
      </w:r>
    </w:p>
    <w:p w:rsidR="003933B3" w:rsidRPr="003933B3" w:rsidRDefault="00FC295A" w:rsidP="003933B3">
      <w:pPr>
        <w:pStyle w:val="ListParagraph"/>
        <w:numPr>
          <w:ilvl w:val="0"/>
          <w:numId w:val="19"/>
        </w:numPr>
        <w:rPr>
          <w:lang w:val="en"/>
        </w:rPr>
      </w:pPr>
      <w:r w:rsidRPr="003933B3">
        <w:rPr>
          <w:lang w:val="en"/>
        </w:rPr>
        <w:t xml:space="preserve">Notice service inherits from the class </w:t>
      </w:r>
      <w:proofErr w:type="spellStart"/>
      <w:r w:rsidRPr="003933B3">
        <w:rPr>
          <w:rFonts w:ascii="Consolas" w:hAnsi="Consolas" w:cs="Consolas"/>
          <w:color w:val="2B91AF"/>
          <w:sz w:val="19"/>
          <w:szCs w:val="19"/>
          <w:highlight w:val="white"/>
        </w:rPr>
        <w:t>StatefulService</w:t>
      </w:r>
      <w:proofErr w:type="spellEnd"/>
    </w:p>
    <w:p w:rsidR="00FC295A" w:rsidRPr="003C6029" w:rsidRDefault="00FC295A" w:rsidP="003933B3">
      <w:pPr>
        <w:pStyle w:val="ListParagraph"/>
        <w:numPr>
          <w:ilvl w:val="0"/>
          <w:numId w:val="19"/>
        </w:numPr>
        <w:rPr>
          <w:lang w:val="en"/>
        </w:rPr>
      </w:pPr>
      <w:r w:rsidRPr="003933B3">
        <w:rPr>
          <w:lang w:val="en"/>
        </w:rPr>
        <w:t>Notice the service inherits from these interfaces</w:t>
      </w:r>
      <w:r w:rsidRPr="003933B3">
        <w:rPr>
          <w:rFonts w:ascii="Consolas" w:hAnsi="Consolas" w:cs="Consolas"/>
          <w:color w:val="000000"/>
          <w:sz w:val="19"/>
          <w:szCs w:val="19"/>
          <w:highlight w:val="white"/>
        </w:rPr>
        <w:t xml:space="preserve"> </w:t>
      </w:r>
      <w:proofErr w:type="spellStart"/>
      <w:r w:rsidRPr="003933B3">
        <w:rPr>
          <w:rFonts w:ascii="Consolas" w:hAnsi="Consolas" w:cs="Consolas"/>
          <w:color w:val="2B91AF"/>
          <w:sz w:val="19"/>
          <w:szCs w:val="19"/>
          <w:highlight w:val="white"/>
        </w:rPr>
        <w:t>IRestockRequestManager</w:t>
      </w:r>
      <w:proofErr w:type="spellEnd"/>
      <w:r w:rsidRPr="003933B3">
        <w:rPr>
          <w:rFonts w:ascii="Consolas" w:hAnsi="Consolas" w:cs="Consolas"/>
          <w:color w:val="000000"/>
          <w:sz w:val="19"/>
          <w:szCs w:val="19"/>
          <w:highlight w:val="white"/>
        </w:rPr>
        <w:t xml:space="preserve">, </w:t>
      </w:r>
      <w:proofErr w:type="spellStart"/>
      <w:r w:rsidRPr="003933B3">
        <w:rPr>
          <w:rFonts w:ascii="Consolas" w:hAnsi="Consolas" w:cs="Consolas"/>
          <w:color w:val="2B91AF"/>
          <w:sz w:val="19"/>
          <w:szCs w:val="19"/>
          <w:highlight w:val="white"/>
        </w:rPr>
        <w:t>IRestockRequestEvents</w:t>
      </w:r>
      <w:proofErr w:type="spellEnd"/>
    </w:p>
    <w:p w:rsidR="003C6029" w:rsidRDefault="003C6029" w:rsidP="003C6029">
      <w:pPr>
        <w:pStyle w:val="ListParagraph"/>
        <w:ind w:left="1080"/>
        <w:rPr>
          <w:rFonts w:ascii="Consolas" w:hAnsi="Consolas" w:cs="Consolas"/>
          <w:color w:val="2B91AF"/>
          <w:sz w:val="19"/>
          <w:szCs w:val="19"/>
        </w:rPr>
      </w:pPr>
    </w:p>
    <w:p w:rsidR="003C6029" w:rsidRPr="00D94210" w:rsidRDefault="003C6029" w:rsidP="003C6029">
      <w:pPr>
        <w:pStyle w:val="ListParagraph"/>
        <w:numPr>
          <w:ilvl w:val="0"/>
          <w:numId w:val="18"/>
        </w:numPr>
        <w:spacing w:before="100" w:beforeAutospacing="1" w:after="100" w:afterAutospacing="1" w:line="240" w:lineRule="auto"/>
        <w:rPr>
          <w:rFonts w:eastAsia="Times New Roman" w:cs="Arial"/>
          <w:color w:val="000000" w:themeColor="text1"/>
          <w:sz w:val="24"/>
          <w:szCs w:val="24"/>
          <w:lang w:val="en"/>
        </w:rPr>
      </w:pPr>
      <w:r>
        <w:t xml:space="preserve">Still within the </w:t>
      </w:r>
      <w:proofErr w:type="spellStart"/>
      <w:r>
        <w:t>RestockRequestManager.Service</w:t>
      </w:r>
      <w:proofErr w:type="spellEnd"/>
      <w:r>
        <w:t xml:space="preserve"> project, browse to and open the </w:t>
      </w:r>
      <w:proofErr w:type="spellStart"/>
      <w:r w:rsidRPr="001B6295">
        <w:rPr>
          <w:b/>
        </w:rPr>
        <w:t>PackageRoot</w:t>
      </w:r>
      <w:proofErr w:type="spellEnd"/>
      <w:r w:rsidRPr="001B6295">
        <w:rPr>
          <w:b/>
        </w:rPr>
        <w:t>\ServiceManifest.xml</w:t>
      </w:r>
      <w:r>
        <w:t xml:space="preserve"> file. Notice in this file shows that we only have the standard internal endpoints and that we also have a ‘replicator’ endpoint which is used since this actor service is stateful and will have partitions.</w:t>
      </w:r>
    </w:p>
    <w:p w:rsidR="003C6029" w:rsidRPr="003933B3" w:rsidRDefault="003C6029" w:rsidP="003C6029">
      <w:pPr>
        <w:pStyle w:val="ListParagraph"/>
        <w:ind w:left="1080"/>
        <w:rPr>
          <w:lang w:val="en"/>
        </w:rPr>
      </w:pPr>
    </w:p>
    <w:p w:rsidR="00CB787D" w:rsidRPr="00C80421" w:rsidRDefault="00CB787D" w:rsidP="00CB787D">
      <w:pPr>
        <w:pStyle w:val="Heading2"/>
        <w:rPr>
          <w:lang w:val="en"/>
        </w:rPr>
      </w:pPr>
      <w:bookmarkStart w:id="21" w:name="_Toc474835852"/>
      <w:r>
        <w:rPr>
          <w:lang w:val="en"/>
        </w:rPr>
        <w:t>Task 8 – Deploy the application to your Service Fabric Cluster in Azure</w:t>
      </w:r>
      <w:bookmarkEnd w:id="21"/>
    </w:p>
    <w:p w:rsidR="00CB787D" w:rsidRPr="00CB787D" w:rsidRDefault="00CB787D" w:rsidP="001430C5">
      <w:pPr>
        <w:pStyle w:val="Heading2"/>
        <w:rPr>
          <w:lang w:val="en"/>
        </w:rPr>
      </w:pPr>
    </w:p>
    <w:p w:rsidR="00EB13A9" w:rsidRDefault="00EB13A9" w:rsidP="000257D8">
      <w:pPr>
        <w:pStyle w:val="ListParagraph"/>
        <w:numPr>
          <w:ilvl w:val="0"/>
          <w:numId w:val="22"/>
        </w:numPr>
        <w:contextualSpacing w:val="0"/>
        <w:rPr>
          <w:lang w:val="en"/>
        </w:rPr>
      </w:pPr>
      <w:r w:rsidRPr="00CB787D">
        <w:rPr>
          <w:lang w:val="en"/>
        </w:rPr>
        <w:t xml:space="preserve">The application can be deployed to Azure by right-clicking the </w:t>
      </w:r>
      <w:proofErr w:type="spellStart"/>
      <w:r w:rsidR="00CB787D" w:rsidRPr="00CB787D">
        <w:rPr>
          <w:b/>
          <w:lang w:val="en"/>
        </w:rPr>
        <w:t>WebReferenceApplication</w:t>
      </w:r>
      <w:proofErr w:type="spellEnd"/>
      <w:r w:rsidR="00CB787D">
        <w:rPr>
          <w:lang w:val="en"/>
        </w:rPr>
        <w:t xml:space="preserve"> project </w:t>
      </w:r>
      <w:r w:rsidRPr="00CB787D">
        <w:rPr>
          <w:lang w:val="en"/>
        </w:rPr>
        <w:t>in Visual Studio and selecting "</w:t>
      </w:r>
      <w:r w:rsidRPr="00CB787D">
        <w:rPr>
          <w:b/>
          <w:lang w:val="en"/>
        </w:rPr>
        <w:t>Publish</w:t>
      </w:r>
      <w:r w:rsidRPr="00CB787D">
        <w:rPr>
          <w:lang w:val="en"/>
        </w:rPr>
        <w:t>".</w:t>
      </w:r>
    </w:p>
    <w:p w:rsidR="00CB787D" w:rsidRDefault="00CB787D" w:rsidP="000257D8">
      <w:pPr>
        <w:pStyle w:val="ListParagraph"/>
        <w:numPr>
          <w:ilvl w:val="0"/>
          <w:numId w:val="22"/>
        </w:numPr>
        <w:contextualSpacing w:val="0"/>
        <w:rPr>
          <w:lang w:val="en"/>
        </w:rPr>
      </w:pPr>
      <w:r>
        <w:rPr>
          <w:lang w:val="en"/>
        </w:rPr>
        <w:t xml:space="preserve">In the </w:t>
      </w:r>
      <w:r w:rsidRPr="000257D8">
        <w:rPr>
          <w:i/>
          <w:lang w:val="en"/>
        </w:rPr>
        <w:t>Publish Service Fabric Application</w:t>
      </w:r>
      <w:r>
        <w:rPr>
          <w:lang w:val="en"/>
        </w:rPr>
        <w:t xml:space="preserve"> dialog box, make sure you have logged in to your subscription and then (if the cluster has completed the creation process), you can select your cluster from the </w:t>
      </w:r>
      <w:r w:rsidRPr="000257D8">
        <w:rPr>
          <w:b/>
          <w:lang w:val="en"/>
        </w:rPr>
        <w:t>Connection Endpoint</w:t>
      </w:r>
      <w:r w:rsidR="000257D8">
        <w:rPr>
          <w:lang w:val="en"/>
        </w:rPr>
        <w:t xml:space="preserve"> dropdown. Select the </w:t>
      </w:r>
      <w:r w:rsidR="000257D8" w:rsidRPr="000257D8">
        <w:rPr>
          <w:b/>
          <w:lang w:val="en"/>
        </w:rPr>
        <w:t>Publish</w:t>
      </w:r>
      <w:r w:rsidR="000257D8">
        <w:rPr>
          <w:lang w:val="en"/>
        </w:rPr>
        <w:t xml:space="preserve"> button.</w:t>
      </w:r>
    </w:p>
    <w:p w:rsidR="00CB787D" w:rsidRPr="00CB787D" w:rsidRDefault="00CB787D" w:rsidP="00CB787D">
      <w:pPr>
        <w:pStyle w:val="ListParagraph"/>
        <w:rPr>
          <w:lang w:val="en"/>
        </w:rPr>
      </w:pPr>
    </w:p>
    <w:p w:rsidR="00A14DA0" w:rsidRDefault="000257D8" w:rsidP="000257D8">
      <w:pPr>
        <w:ind w:left="720"/>
        <w:rPr>
          <w:color w:val="000000" w:themeColor="text1"/>
          <w:sz w:val="24"/>
          <w:szCs w:val="24"/>
        </w:rPr>
      </w:pPr>
      <w:r>
        <w:rPr>
          <w:noProof/>
        </w:rPr>
        <w:drawing>
          <wp:inline distT="0" distB="0" distL="0" distR="0">
            <wp:extent cx="4651513" cy="3105109"/>
            <wp:effectExtent l="0" t="0" r="0" b="635"/>
            <wp:docPr id="16" name="Picture 16" descr="C:\Users\larrywa\AppData\Local\Temp\SNAGHTML1a1014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rrywa\AppData\Local\Temp\SNAGHTML1a10142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319" cy="3118331"/>
                    </a:xfrm>
                    <a:prstGeom prst="rect">
                      <a:avLst/>
                    </a:prstGeom>
                    <a:noFill/>
                    <a:ln>
                      <a:noFill/>
                    </a:ln>
                  </pic:spPr>
                </pic:pic>
              </a:graphicData>
            </a:graphic>
          </wp:inline>
        </w:drawing>
      </w:r>
    </w:p>
    <w:p w:rsidR="00A14DA0" w:rsidRDefault="00A14DA0">
      <w:pPr>
        <w:rPr>
          <w:color w:val="000000" w:themeColor="text1"/>
          <w:sz w:val="24"/>
          <w:szCs w:val="24"/>
        </w:rPr>
      </w:pPr>
    </w:p>
    <w:p w:rsidR="005A6C9A" w:rsidRDefault="005A6C9A">
      <w:pPr>
        <w:spacing w:before="0" w:after="160"/>
      </w:pPr>
      <w:r>
        <w:br w:type="page"/>
      </w:r>
    </w:p>
    <w:p w:rsidR="00782310" w:rsidRDefault="00782310" w:rsidP="000257D8">
      <w:pPr>
        <w:pStyle w:val="ListParagraph"/>
        <w:numPr>
          <w:ilvl w:val="0"/>
          <w:numId w:val="22"/>
        </w:numPr>
      </w:pPr>
      <w:r>
        <w:lastRenderedPageBreak/>
        <w:t>After Deployment is completed, open up the Service Fabric Explorer from the Azure Portal</w:t>
      </w:r>
      <w:r w:rsidR="000257D8">
        <w:t>.</w:t>
      </w:r>
      <w:r w:rsidR="00AA32E5">
        <w:t xml:space="preserve"> You can get to the explorer by going into your</w:t>
      </w:r>
      <w:r w:rsidR="00B13410">
        <w:t xml:space="preserve"> resource group, selecting your cluster name and then on the</w:t>
      </w:r>
      <w:r w:rsidR="00AA32E5">
        <w:t xml:space="preserve"> cluster blade</w:t>
      </w:r>
      <w:r w:rsidR="00B13410">
        <w:t>,</w:t>
      </w:r>
      <w:r w:rsidR="00AA32E5">
        <w:t xml:space="preserve"> select</w:t>
      </w:r>
      <w:r w:rsidR="00B13410">
        <w:t xml:space="preserve"> </w:t>
      </w:r>
      <w:r w:rsidR="00AA32E5">
        <w:t xml:space="preserve">the </w:t>
      </w:r>
      <w:r w:rsidR="00AA32E5" w:rsidRPr="001B6295">
        <w:rPr>
          <w:b/>
        </w:rPr>
        <w:t>Service Fabric Explorer</w:t>
      </w:r>
      <w:r w:rsidR="00AA32E5">
        <w:t xml:space="preserve"> link.</w:t>
      </w:r>
    </w:p>
    <w:p w:rsidR="00782310" w:rsidRDefault="00AA32E5" w:rsidP="00AA32E5">
      <w:pPr>
        <w:ind w:left="720"/>
        <w:rPr>
          <w:color w:val="000000" w:themeColor="text1"/>
          <w:sz w:val="24"/>
          <w:szCs w:val="24"/>
        </w:rPr>
      </w:pPr>
      <w:r>
        <w:rPr>
          <w:noProof/>
        </w:rPr>
        <w:drawing>
          <wp:inline distT="0" distB="0" distL="0" distR="0">
            <wp:extent cx="4826441" cy="3059835"/>
            <wp:effectExtent l="0" t="0" r="0" b="7620"/>
            <wp:docPr id="18" name="Picture 18" descr="C:\Users\larrywa\AppData\Local\Temp\SNAGHTML1a12c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rrywa\AppData\Local\Temp\SNAGHTML1a12cb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1898" cy="3063294"/>
                    </a:xfrm>
                    <a:prstGeom prst="rect">
                      <a:avLst/>
                    </a:prstGeom>
                    <a:noFill/>
                    <a:ln>
                      <a:noFill/>
                    </a:ln>
                  </pic:spPr>
                </pic:pic>
              </a:graphicData>
            </a:graphic>
          </wp:inline>
        </w:drawing>
      </w:r>
    </w:p>
    <w:p w:rsidR="00A14DA0" w:rsidRDefault="00104B77" w:rsidP="00AA32E5">
      <w:pPr>
        <w:pStyle w:val="ListParagraph"/>
        <w:numPr>
          <w:ilvl w:val="0"/>
          <w:numId w:val="22"/>
        </w:numPr>
      </w:pPr>
      <w:r>
        <w:t xml:space="preserve">Navigate to the Cluster, locate the </w:t>
      </w:r>
      <w:proofErr w:type="spellStart"/>
      <w:r>
        <w:t>WebReferenceApplicationType</w:t>
      </w:r>
      <w:proofErr w:type="spellEnd"/>
      <w:r>
        <w:t xml:space="preserve">, locate the </w:t>
      </w:r>
      <w:proofErr w:type="spellStart"/>
      <w:r w:rsidRPr="00AA32E5">
        <w:rPr>
          <w:b/>
        </w:rPr>
        <w:t>WebReferenceApplication</w:t>
      </w:r>
      <w:proofErr w:type="spellEnd"/>
      <w:r>
        <w:t>, and see all the Services that got deployed.</w:t>
      </w:r>
    </w:p>
    <w:p w:rsidR="00104B77" w:rsidRDefault="00104B77" w:rsidP="00AA32E5">
      <w:pPr>
        <w:ind w:left="720"/>
        <w:rPr>
          <w:color w:val="000000" w:themeColor="text1"/>
          <w:sz w:val="24"/>
          <w:szCs w:val="24"/>
        </w:rPr>
      </w:pPr>
      <w:r>
        <w:rPr>
          <w:noProof/>
        </w:rPr>
        <w:drawing>
          <wp:inline distT="0" distB="0" distL="0" distR="0" wp14:anchorId="4B39C2BC" wp14:editId="01AD192F">
            <wp:extent cx="4705592" cy="2476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5592" cy="2476627"/>
                    </a:xfrm>
                    <a:prstGeom prst="rect">
                      <a:avLst/>
                    </a:prstGeom>
                  </pic:spPr>
                </pic:pic>
              </a:graphicData>
            </a:graphic>
          </wp:inline>
        </w:drawing>
      </w:r>
    </w:p>
    <w:p w:rsidR="00104B77" w:rsidRDefault="00104B77">
      <w:pPr>
        <w:rPr>
          <w:color w:val="000000" w:themeColor="text1"/>
          <w:sz w:val="24"/>
          <w:szCs w:val="24"/>
        </w:rPr>
      </w:pPr>
    </w:p>
    <w:p w:rsidR="00AA32E5" w:rsidRDefault="00AA32E5">
      <w:pPr>
        <w:spacing w:before="0" w:after="160"/>
      </w:pPr>
      <w:r>
        <w:br w:type="page"/>
      </w:r>
    </w:p>
    <w:p w:rsidR="00104B77" w:rsidRDefault="00104B77" w:rsidP="00AA32E5">
      <w:pPr>
        <w:pStyle w:val="ListParagraph"/>
        <w:numPr>
          <w:ilvl w:val="0"/>
          <w:numId w:val="22"/>
        </w:numPr>
      </w:pPr>
      <w:r>
        <w:lastRenderedPageBreak/>
        <w:t xml:space="preserve">You will be able to get to the following pages using the respective URLs. Please replace the values for the cluster name and if you used a different region than </w:t>
      </w:r>
      <w:proofErr w:type="spellStart"/>
      <w:r w:rsidR="00AA32E5">
        <w:t>east</w:t>
      </w:r>
      <w:r>
        <w:t>us</w:t>
      </w:r>
      <w:proofErr w:type="spellEnd"/>
      <w:r>
        <w:t>, please use that region</w:t>
      </w:r>
      <w:r w:rsidR="00AA32E5">
        <w:t>.</w:t>
      </w:r>
    </w:p>
    <w:p w:rsidR="00AA32E5" w:rsidRDefault="00AA32E5" w:rsidP="00AA32E5">
      <w:pPr>
        <w:ind w:left="360"/>
      </w:pPr>
    </w:p>
    <w:p w:rsidR="00104B77" w:rsidRDefault="00AA32E5" w:rsidP="00AA32E5">
      <w:pPr>
        <w:ind w:left="720"/>
      </w:pPr>
      <w:r>
        <w:t xml:space="preserve">Go to </w:t>
      </w:r>
      <w:hyperlink w:history="1">
        <w:r w:rsidR="001B6295" w:rsidRPr="00FE2341">
          <w:rPr>
            <w:rStyle w:val="Hyperlink"/>
          </w:rPr>
          <w:t>http://&lt;</w:t>
        </w:r>
        <w:r w:rsidR="001B6295" w:rsidRPr="00FE2341">
          <w:rPr>
            <w:rStyle w:val="Hyperlink"/>
            <w:highlight w:val="yellow"/>
          </w:rPr>
          <w:t>YourServiceFabricClusterName</w:t>
        </w:r>
        <w:r w:rsidR="001B6295" w:rsidRPr="00FE2341">
          <w:rPr>
            <w:rStyle w:val="Hyperlink"/>
          </w:rPr>
          <w:t>.eastus.cloudapp.azure.com&gt;:8505/fabrikam/admin.html</w:t>
        </w:r>
      </w:hyperlink>
      <w:r w:rsidR="001B6295">
        <w:t xml:space="preserve"> </w:t>
      </w:r>
      <w:r w:rsidR="00104B77" w:rsidRPr="00104B77">
        <w:t xml:space="preserve"> - a very basic admin portal where you can add items into the inventory. When you first launch the application, the inventory is empty.</w:t>
      </w:r>
      <w:r w:rsidR="000C3DDE">
        <w:t xml:space="preserve">  Copy one line of the sample data into the textbox and press the “</w:t>
      </w:r>
      <w:r w:rsidR="000C3DDE" w:rsidRPr="00AA32E5">
        <w:rPr>
          <w:b/>
        </w:rPr>
        <w:t>Create Inventory</w:t>
      </w:r>
      <w:r w:rsidR="000C3DDE">
        <w:t>” button to create that inventory (or make up your own in the provided format).</w:t>
      </w:r>
      <w:r w:rsidR="00B13410">
        <w:t xml:space="preserve"> (NOTE that the first line you see on the screenshot below, is the header line like you’d see in a table, don’t paste that in to the </w:t>
      </w:r>
      <w:r w:rsidR="000626D3">
        <w:t>textbox).</w:t>
      </w:r>
    </w:p>
    <w:p w:rsidR="00CD443C" w:rsidRDefault="00CD443C" w:rsidP="00AA32E5">
      <w:pPr>
        <w:ind w:left="720"/>
        <w:rPr>
          <w:color w:val="000000" w:themeColor="text1"/>
          <w:sz w:val="24"/>
          <w:szCs w:val="24"/>
        </w:rPr>
      </w:pPr>
      <w:r>
        <w:rPr>
          <w:noProof/>
        </w:rPr>
        <w:drawing>
          <wp:inline distT="0" distB="0" distL="0" distR="0" wp14:anchorId="2F34C9A9" wp14:editId="0859B638">
            <wp:extent cx="5028480" cy="240303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5762" cy="2406513"/>
                    </a:xfrm>
                    <a:prstGeom prst="rect">
                      <a:avLst/>
                    </a:prstGeom>
                  </pic:spPr>
                </pic:pic>
              </a:graphicData>
            </a:graphic>
          </wp:inline>
        </w:drawing>
      </w:r>
    </w:p>
    <w:p w:rsidR="00CD443C" w:rsidRPr="00104B77" w:rsidRDefault="00CD443C" w:rsidP="00104B77">
      <w:pPr>
        <w:rPr>
          <w:color w:val="000000" w:themeColor="text1"/>
          <w:sz w:val="24"/>
          <w:szCs w:val="24"/>
        </w:rPr>
      </w:pPr>
    </w:p>
    <w:p w:rsidR="00CB4C0B" w:rsidRDefault="00CB4C0B" w:rsidP="00104B77">
      <w:pPr>
        <w:rPr>
          <w:color w:val="000000" w:themeColor="text1"/>
          <w:sz w:val="24"/>
          <w:szCs w:val="24"/>
        </w:rPr>
      </w:pPr>
    </w:p>
    <w:p w:rsidR="00AA32E5" w:rsidRDefault="00AA32E5">
      <w:pPr>
        <w:spacing w:before="0" w:after="160"/>
      </w:pPr>
      <w:r>
        <w:br w:type="page"/>
      </w:r>
    </w:p>
    <w:p w:rsidR="00104B77" w:rsidRDefault="006E4F81" w:rsidP="00AA32E5">
      <w:pPr>
        <w:pStyle w:val="ListParagraph"/>
        <w:numPr>
          <w:ilvl w:val="0"/>
          <w:numId w:val="22"/>
        </w:numPr>
      </w:pPr>
      <w:r>
        <w:lastRenderedPageBreak/>
        <w:t xml:space="preserve">Go to </w:t>
      </w:r>
      <w:hyperlink w:history="1">
        <w:r w:rsidR="001B6295" w:rsidRPr="00FE2341">
          <w:rPr>
            <w:rStyle w:val="Hyperlink"/>
          </w:rPr>
          <w:t>http://&lt;</w:t>
        </w:r>
        <w:r w:rsidR="001B6295" w:rsidRPr="00FE2341">
          <w:rPr>
            <w:rStyle w:val="Hyperlink"/>
            <w:highlight w:val="yellow"/>
          </w:rPr>
          <w:t>YourServiceFabricClusterName</w:t>
        </w:r>
        <w:r w:rsidR="001B6295" w:rsidRPr="00FE2341">
          <w:rPr>
            <w:rStyle w:val="Hyperlink"/>
          </w:rPr>
          <w:t>.westus.cloudapp.azure.com&gt;:8505/fabrikam/</w:t>
        </w:r>
      </w:hyperlink>
      <w:r w:rsidR="001B6295">
        <w:t xml:space="preserve"> </w:t>
      </w:r>
      <w:r w:rsidR="00104B77" w:rsidRPr="00104B77">
        <w:t xml:space="preserve"> </w:t>
      </w:r>
      <w:r>
        <w:t xml:space="preserve">to see the </w:t>
      </w:r>
      <w:r w:rsidR="00104B77" w:rsidRPr="00104B77">
        <w:t xml:space="preserve">basic store front-end. This shows the current inventory and your shopping cart where you </w:t>
      </w:r>
      <w:r>
        <w:t>need to</w:t>
      </w:r>
      <w:r w:rsidR="00104B77" w:rsidRPr="00104B77">
        <w:t xml:space="preserve"> add and purchase items to see the flow of data through the system.</w:t>
      </w:r>
      <w:r w:rsidR="000626D3">
        <w:t xml:space="preserve"> Make sure you have the ‘/’ at the end of the address!!</w:t>
      </w:r>
    </w:p>
    <w:p w:rsidR="00BA0065" w:rsidRDefault="001D469F" w:rsidP="00AA32E5">
      <w:pPr>
        <w:ind w:left="720"/>
        <w:rPr>
          <w:color w:val="000000" w:themeColor="text1"/>
          <w:sz w:val="24"/>
          <w:szCs w:val="24"/>
        </w:rPr>
      </w:pPr>
      <w:r>
        <w:rPr>
          <w:noProof/>
        </w:rPr>
        <w:drawing>
          <wp:inline distT="0" distB="0" distL="0" distR="0" wp14:anchorId="2E24C27D" wp14:editId="58CAD9A3">
            <wp:extent cx="5224527" cy="27730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487" cy="2775651"/>
                    </a:xfrm>
                    <a:prstGeom prst="rect">
                      <a:avLst/>
                    </a:prstGeom>
                  </pic:spPr>
                </pic:pic>
              </a:graphicData>
            </a:graphic>
          </wp:inline>
        </w:drawing>
      </w:r>
    </w:p>
    <w:p w:rsidR="00104B77" w:rsidRPr="00EB13A9" w:rsidRDefault="00104B77">
      <w:pPr>
        <w:rPr>
          <w:color w:val="000000" w:themeColor="text1"/>
          <w:sz w:val="24"/>
          <w:szCs w:val="24"/>
        </w:rPr>
      </w:pPr>
    </w:p>
    <w:sectPr w:rsidR="00104B77" w:rsidRPr="00EB13A9" w:rsidSect="0079249B">
      <w:headerReference w:type="even" r:id="rId28"/>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D3B" w:rsidRDefault="00055D3B" w:rsidP="00DB0FB0">
      <w:pPr>
        <w:spacing w:line="240" w:lineRule="auto"/>
      </w:pPr>
      <w:r>
        <w:separator/>
      </w:r>
    </w:p>
  </w:endnote>
  <w:endnote w:type="continuationSeparator" w:id="0">
    <w:p w:rsidR="00055D3B" w:rsidRDefault="00055D3B" w:rsidP="00DB0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7" w:rsidRPr="00EB2DD3" w:rsidRDefault="004562F7" w:rsidP="00320B31">
    <w:pPr>
      <w:pStyle w:val="Footer"/>
      <w:pBdr>
        <w:bottom w:val="single" w:sz="12" w:space="1" w:color="auto"/>
      </w:pBdr>
      <w:tabs>
        <w:tab w:val="center" w:pos="4230"/>
      </w:tabs>
      <w:jc w:val="center"/>
      <w:rPr>
        <w:rFonts w:ascii="Arial" w:hAnsi="Arial" w:cs="Arial"/>
        <w:i/>
        <w:sz w:val="16"/>
        <w:szCs w:val="16"/>
      </w:rPr>
    </w:pPr>
    <w:r w:rsidRPr="00EB2DD3">
      <w:rPr>
        <w:rFonts w:ascii="Arial" w:hAnsi="Arial" w:cs="Arial"/>
        <w:sz w:val="16"/>
        <w:szCs w:val="16"/>
      </w:rPr>
      <w:t>©</w:t>
    </w:r>
    <w:r>
      <w:rPr>
        <w:rFonts w:ascii="Arial" w:hAnsi="Arial" w:cs="Arial"/>
        <w:sz w:val="16"/>
        <w:szCs w:val="16"/>
      </w:rPr>
      <w:t xml:space="preserve"> 2015</w:t>
    </w:r>
    <w:r w:rsidRPr="00EB2DD3">
      <w:rPr>
        <w:rFonts w:ascii="Arial" w:hAnsi="Arial" w:cs="Arial"/>
        <w:sz w:val="16"/>
        <w:szCs w:val="16"/>
      </w:rPr>
      <w:t xml:space="preserve"> Microsoft Corporation</w:t>
    </w:r>
  </w:p>
  <w:p w:rsidR="004562F7" w:rsidRPr="006B4D91" w:rsidRDefault="004562F7" w:rsidP="00320B31">
    <w:pPr>
      <w:pStyle w:val="Footer"/>
      <w:ind w:left="-360"/>
      <w:jc w:val="center"/>
      <w:rPr>
        <w:rFonts w:ascii="Arial" w:hAnsi="Arial" w:cs="Arial"/>
        <w:sz w:val="16"/>
        <w:szCs w:val="16"/>
      </w:rPr>
    </w:pPr>
    <w:r>
      <w:rPr>
        <w:rFonts w:ascii="Arial" w:hAnsi="Arial" w:cs="Arial"/>
        <w:sz w:val="16"/>
        <w:szCs w:val="16"/>
      </w:rPr>
      <w:t xml:space="preserve">   </w:t>
    </w:r>
    <w:r w:rsidRPr="00EB2DD3">
      <w:rPr>
        <w:rFonts w:ascii="Arial" w:hAnsi="Arial" w:cs="Arial"/>
        <w:sz w:val="16"/>
        <w:szCs w:val="16"/>
      </w:rPr>
      <w:t>Microsoft Confidential</w:t>
    </w:r>
  </w:p>
  <w:p w:rsidR="004562F7" w:rsidRDefault="0045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D3B" w:rsidRDefault="00055D3B" w:rsidP="00DB0FB0">
      <w:pPr>
        <w:spacing w:line="240" w:lineRule="auto"/>
      </w:pPr>
      <w:r>
        <w:separator/>
      </w:r>
    </w:p>
  </w:footnote>
  <w:footnote w:type="continuationSeparator" w:id="0">
    <w:p w:rsidR="00055D3B" w:rsidRDefault="00055D3B" w:rsidP="00DB0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7" w:rsidRDefault="004562F7" w:rsidP="00E06200">
    <w:pPr>
      <w:pStyle w:val="Header"/>
      <w:jc w:val="right"/>
    </w:pPr>
    <w:r>
      <w:tab/>
      <w:t xml:space="preserve">Working with Azure Service Fabric </w:t>
    </w:r>
    <w:r>
      <w:fldChar w:fldCharType="begin"/>
    </w:r>
    <w:r>
      <w:instrText xml:space="preserve"> PAGE  \* Arabic  \* MERGEFORMAT </w:instrText>
    </w:r>
    <w:r>
      <w:fldChar w:fldCharType="separate"/>
    </w:r>
    <w:r>
      <w:rPr>
        <w:noProof/>
      </w:rPr>
      <w:t>6</w:t>
    </w:r>
    <w:r>
      <w:fldChar w:fldCharType="end"/>
    </w:r>
  </w:p>
  <w:p w:rsidR="004562F7" w:rsidRDefault="004562F7" w:rsidP="00E06200">
    <w:pPr>
      <w:pStyle w:val="Header"/>
      <w:tabs>
        <w:tab w:val="clear" w:pos="4680"/>
        <w:tab w:val="clear" w:pos="9360"/>
        <w:tab w:val="left" w:pos="785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7" w:rsidRDefault="004562F7" w:rsidP="00AE7838">
    <w:pPr>
      <w:pStyle w:val="Header"/>
      <w:jc w:val="right"/>
    </w:pPr>
    <w:r w:rsidRPr="00AE7838">
      <w:t xml:space="preserve">Service Fabric </w:t>
    </w:r>
    <w:r>
      <w:t xml:space="preserve">End-to-End </w:t>
    </w:r>
    <w:r w:rsidRPr="00AE7838">
      <w:t>Services</w:t>
    </w:r>
    <w:r>
      <w:t xml:space="preserve"> </w:t>
    </w:r>
    <w:r>
      <w:fldChar w:fldCharType="begin"/>
    </w:r>
    <w:r>
      <w:instrText xml:space="preserve"> PAGE  \* Arabic  \* MERGEFORMAT </w:instrText>
    </w:r>
    <w:r>
      <w:fldChar w:fldCharType="separate"/>
    </w:r>
    <w:r w:rsidR="00A43C93">
      <w:rPr>
        <w:noProof/>
      </w:rPr>
      <w:t>21</w:t>
    </w:r>
    <w:r>
      <w:fldChar w:fldCharType="end"/>
    </w:r>
  </w:p>
  <w:p w:rsidR="004562F7" w:rsidRDefault="0045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186"/>
    <w:multiLevelType w:val="hybridMultilevel"/>
    <w:tmpl w:val="1DCA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805"/>
    <w:multiLevelType w:val="hybridMultilevel"/>
    <w:tmpl w:val="4B0C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B4A0A"/>
    <w:multiLevelType w:val="hybridMultilevel"/>
    <w:tmpl w:val="62D26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447C3"/>
    <w:multiLevelType w:val="multilevel"/>
    <w:tmpl w:val="6D0CD3D2"/>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5673C0"/>
    <w:multiLevelType w:val="multilevel"/>
    <w:tmpl w:val="C180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77111"/>
    <w:multiLevelType w:val="hybridMultilevel"/>
    <w:tmpl w:val="D416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F3519"/>
    <w:multiLevelType w:val="hybridMultilevel"/>
    <w:tmpl w:val="9C7A8E4A"/>
    <w:lvl w:ilvl="0" w:tplc="278EE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F197C"/>
    <w:multiLevelType w:val="multilevel"/>
    <w:tmpl w:val="BCF44B72"/>
    <w:lvl w:ilvl="0">
      <w:start w:val="1"/>
      <w:numFmt w:val="bullet"/>
      <w:lvlText w:val=""/>
      <w:lvlJc w:val="left"/>
      <w:pPr>
        <w:tabs>
          <w:tab w:val="num" w:pos="4280"/>
        </w:tabs>
        <w:ind w:left="4280" w:hanging="360"/>
      </w:pPr>
      <w:rPr>
        <w:rFonts w:ascii="Symbol" w:hAnsi="Symbol" w:hint="default"/>
        <w:sz w:val="20"/>
      </w:rPr>
    </w:lvl>
    <w:lvl w:ilvl="1" w:tentative="1">
      <w:start w:val="1"/>
      <w:numFmt w:val="bullet"/>
      <w:lvlText w:val=""/>
      <w:lvlJc w:val="left"/>
      <w:pPr>
        <w:tabs>
          <w:tab w:val="num" w:pos="5000"/>
        </w:tabs>
        <w:ind w:left="5000" w:hanging="360"/>
      </w:pPr>
      <w:rPr>
        <w:rFonts w:ascii="Symbol" w:hAnsi="Symbol" w:hint="default"/>
        <w:sz w:val="20"/>
      </w:rPr>
    </w:lvl>
    <w:lvl w:ilvl="2" w:tentative="1">
      <w:start w:val="1"/>
      <w:numFmt w:val="bullet"/>
      <w:lvlText w:val=""/>
      <w:lvlJc w:val="left"/>
      <w:pPr>
        <w:tabs>
          <w:tab w:val="num" w:pos="5720"/>
        </w:tabs>
        <w:ind w:left="5720" w:hanging="360"/>
      </w:pPr>
      <w:rPr>
        <w:rFonts w:ascii="Symbol" w:hAnsi="Symbol" w:hint="default"/>
        <w:sz w:val="20"/>
      </w:rPr>
    </w:lvl>
    <w:lvl w:ilvl="3" w:tentative="1">
      <w:start w:val="1"/>
      <w:numFmt w:val="bullet"/>
      <w:lvlText w:val=""/>
      <w:lvlJc w:val="left"/>
      <w:pPr>
        <w:tabs>
          <w:tab w:val="num" w:pos="6440"/>
        </w:tabs>
        <w:ind w:left="6440" w:hanging="360"/>
      </w:pPr>
      <w:rPr>
        <w:rFonts w:ascii="Symbol" w:hAnsi="Symbol" w:hint="default"/>
        <w:sz w:val="20"/>
      </w:rPr>
    </w:lvl>
    <w:lvl w:ilvl="4" w:tentative="1">
      <w:start w:val="1"/>
      <w:numFmt w:val="bullet"/>
      <w:lvlText w:val=""/>
      <w:lvlJc w:val="left"/>
      <w:pPr>
        <w:tabs>
          <w:tab w:val="num" w:pos="7160"/>
        </w:tabs>
        <w:ind w:left="7160" w:hanging="360"/>
      </w:pPr>
      <w:rPr>
        <w:rFonts w:ascii="Symbol" w:hAnsi="Symbol" w:hint="default"/>
        <w:sz w:val="20"/>
      </w:rPr>
    </w:lvl>
    <w:lvl w:ilvl="5" w:tentative="1">
      <w:start w:val="1"/>
      <w:numFmt w:val="bullet"/>
      <w:lvlText w:val=""/>
      <w:lvlJc w:val="left"/>
      <w:pPr>
        <w:tabs>
          <w:tab w:val="num" w:pos="7880"/>
        </w:tabs>
        <w:ind w:left="7880" w:hanging="360"/>
      </w:pPr>
      <w:rPr>
        <w:rFonts w:ascii="Symbol" w:hAnsi="Symbol" w:hint="default"/>
        <w:sz w:val="20"/>
      </w:rPr>
    </w:lvl>
    <w:lvl w:ilvl="6" w:tentative="1">
      <w:start w:val="1"/>
      <w:numFmt w:val="bullet"/>
      <w:lvlText w:val=""/>
      <w:lvlJc w:val="left"/>
      <w:pPr>
        <w:tabs>
          <w:tab w:val="num" w:pos="8600"/>
        </w:tabs>
        <w:ind w:left="8600" w:hanging="360"/>
      </w:pPr>
      <w:rPr>
        <w:rFonts w:ascii="Symbol" w:hAnsi="Symbol" w:hint="default"/>
        <w:sz w:val="20"/>
      </w:rPr>
    </w:lvl>
    <w:lvl w:ilvl="7" w:tentative="1">
      <w:start w:val="1"/>
      <w:numFmt w:val="bullet"/>
      <w:lvlText w:val=""/>
      <w:lvlJc w:val="left"/>
      <w:pPr>
        <w:tabs>
          <w:tab w:val="num" w:pos="9320"/>
        </w:tabs>
        <w:ind w:left="9320" w:hanging="360"/>
      </w:pPr>
      <w:rPr>
        <w:rFonts w:ascii="Symbol" w:hAnsi="Symbol" w:hint="default"/>
        <w:sz w:val="20"/>
      </w:rPr>
    </w:lvl>
    <w:lvl w:ilvl="8" w:tentative="1">
      <w:start w:val="1"/>
      <w:numFmt w:val="bullet"/>
      <w:lvlText w:val=""/>
      <w:lvlJc w:val="left"/>
      <w:pPr>
        <w:tabs>
          <w:tab w:val="num" w:pos="10040"/>
        </w:tabs>
        <w:ind w:left="10040" w:hanging="360"/>
      </w:pPr>
      <w:rPr>
        <w:rFonts w:ascii="Symbol" w:hAnsi="Symbol" w:hint="default"/>
        <w:sz w:val="20"/>
      </w:rPr>
    </w:lvl>
  </w:abstractNum>
  <w:abstractNum w:abstractNumId="10" w15:restartNumberingAfterBreak="0">
    <w:nsid w:val="411033D0"/>
    <w:multiLevelType w:val="hybridMultilevel"/>
    <w:tmpl w:val="BB567392"/>
    <w:lvl w:ilvl="0" w:tplc="5EFC6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84C8F"/>
    <w:multiLevelType w:val="hybridMultilevel"/>
    <w:tmpl w:val="D0FCE7C4"/>
    <w:lvl w:ilvl="0" w:tplc="278EE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45D27"/>
    <w:multiLevelType w:val="hybridMultilevel"/>
    <w:tmpl w:val="B20E49F6"/>
    <w:lvl w:ilvl="0" w:tplc="278EE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D6D58"/>
    <w:multiLevelType w:val="hybridMultilevel"/>
    <w:tmpl w:val="9CCE2354"/>
    <w:lvl w:ilvl="0" w:tplc="278EE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250C9B"/>
    <w:multiLevelType w:val="hybridMultilevel"/>
    <w:tmpl w:val="9C260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751F34"/>
    <w:multiLevelType w:val="hybridMultilevel"/>
    <w:tmpl w:val="50FEAEF6"/>
    <w:lvl w:ilvl="0" w:tplc="33CA38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FC205C"/>
    <w:multiLevelType w:val="hybridMultilevel"/>
    <w:tmpl w:val="2478630A"/>
    <w:lvl w:ilvl="0" w:tplc="5EFC6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434EC"/>
    <w:multiLevelType w:val="hybridMultilevel"/>
    <w:tmpl w:val="0BBA2AE0"/>
    <w:lvl w:ilvl="0" w:tplc="07D49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92281"/>
    <w:multiLevelType w:val="hybridMultilevel"/>
    <w:tmpl w:val="D112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D6E39"/>
    <w:multiLevelType w:val="hybridMultilevel"/>
    <w:tmpl w:val="7F4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A3091"/>
    <w:multiLevelType w:val="hybridMultilevel"/>
    <w:tmpl w:val="243EE974"/>
    <w:lvl w:ilvl="0" w:tplc="DCA8A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
  </w:num>
  <w:num w:numId="4">
    <w:abstractNumId w:val="4"/>
  </w:num>
  <w:num w:numId="5">
    <w:abstractNumId w:val="20"/>
  </w:num>
  <w:num w:numId="6">
    <w:abstractNumId w:val="19"/>
  </w:num>
  <w:num w:numId="7">
    <w:abstractNumId w:val="7"/>
  </w:num>
  <w:num w:numId="8">
    <w:abstractNumId w:val="5"/>
  </w:num>
  <w:num w:numId="9">
    <w:abstractNumId w:val="16"/>
  </w:num>
  <w:num w:numId="10">
    <w:abstractNumId w:val="18"/>
  </w:num>
  <w:num w:numId="11">
    <w:abstractNumId w:val="2"/>
  </w:num>
  <w:num w:numId="12">
    <w:abstractNumId w:val="0"/>
  </w:num>
  <w:num w:numId="13">
    <w:abstractNumId w:val="3"/>
  </w:num>
  <w:num w:numId="14">
    <w:abstractNumId w:val="10"/>
  </w:num>
  <w:num w:numId="15">
    <w:abstractNumId w:val="15"/>
  </w:num>
  <w:num w:numId="16">
    <w:abstractNumId w:val="17"/>
  </w:num>
  <w:num w:numId="17">
    <w:abstractNumId w:val="21"/>
  </w:num>
  <w:num w:numId="18">
    <w:abstractNumId w:val="12"/>
  </w:num>
  <w:num w:numId="19">
    <w:abstractNumId w:val="14"/>
  </w:num>
  <w:num w:numId="20">
    <w:abstractNumId w:val="8"/>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EA"/>
    <w:rsid w:val="000179F2"/>
    <w:rsid w:val="000257D8"/>
    <w:rsid w:val="000456C2"/>
    <w:rsid w:val="00055D3B"/>
    <w:rsid w:val="000612E2"/>
    <w:rsid w:val="000626D3"/>
    <w:rsid w:val="0007336B"/>
    <w:rsid w:val="000B6265"/>
    <w:rsid w:val="000B6BF4"/>
    <w:rsid w:val="000C3DDE"/>
    <w:rsid w:val="000C4E37"/>
    <w:rsid w:val="000D4344"/>
    <w:rsid w:val="000E3D42"/>
    <w:rsid w:val="00104B77"/>
    <w:rsid w:val="001378DF"/>
    <w:rsid w:val="001430C5"/>
    <w:rsid w:val="00163D09"/>
    <w:rsid w:val="00190057"/>
    <w:rsid w:val="00192B2D"/>
    <w:rsid w:val="001B39C3"/>
    <w:rsid w:val="001B6295"/>
    <w:rsid w:val="001C38A9"/>
    <w:rsid w:val="001D469F"/>
    <w:rsid w:val="002060AF"/>
    <w:rsid w:val="002203CB"/>
    <w:rsid w:val="00231A1C"/>
    <w:rsid w:val="00237652"/>
    <w:rsid w:val="00254E31"/>
    <w:rsid w:val="002F7135"/>
    <w:rsid w:val="00320B31"/>
    <w:rsid w:val="003316F5"/>
    <w:rsid w:val="003509FC"/>
    <w:rsid w:val="00366BEA"/>
    <w:rsid w:val="0037786B"/>
    <w:rsid w:val="00381CBA"/>
    <w:rsid w:val="00385D24"/>
    <w:rsid w:val="003933B3"/>
    <w:rsid w:val="003B7D59"/>
    <w:rsid w:val="003C2BBB"/>
    <w:rsid w:val="003C6029"/>
    <w:rsid w:val="003E2DBE"/>
    <w:rsid w:val="0044257E"/>
    <w:rsid w:val="004562F7"/>
    <w:rsid w:val="00463AC8"/>
    <w:rsid w:val="004D78AD"/>
    <w:rsid w:val="004E5CE8"/>
    <w:rsid w:val="00501B7D"/>
    <w:rsid w:val="00503067"/>
    <w:rsid w:val="00531792"/>
    <w:rsid w:val="005457F2"/>
    <w:rsid w:val="00546DFB"/>
    <w:rsid w:val="0054734B"/>
    <w:rsid w:val="00552E89"/>
    <w:rsid w:val="00561F5A"/>
    <w:rsid w:val="00563C42"/>
    <w:rsid w:val="0057255A"/>
    <w:rsid w:val="00595305"/>
    <w:rsid w:val="005A6C9A"/>
    <w:rsid w:val="005D0F60"/>
    <w:rsid w:val="005E23E3"/>
    <w:rsid w:val="005F6B3B"/>
    <w:rsid w:val="005F7F24"/>
    <w:rsid w:val="006102A1"/>
    <w:rsid w:val="00617DAD"/>
    <w:rsid w:val="00624BD8"/>
    <w:rsid w:val="006301BF"/>
    <w:rsid w:val="00633862"/>
    <w:rsid w:val="006658A8"/>
    <w:rsid w:val="006772BD"/>
    <w:rsid w:val="00681509"/>
    <w:rsid w:val="00685F70"/>
    <w:rsid w:val="0069156D"/>
    <w:rsid w:val="006E4F81"/>
    <w:rsid w:val="00705997"/>
    <w:rsid w:val="00720364"/>
    <w:rsid w:val="007354CF"/>
    <w:rsid w:val="00745909"/>
    <w:rsid w:val="007777F1"/>
    <w:rsid w:val="00782310"/>
    <w:rsid w:val="0079249B"/>
    <w:rsid w:val="00792EAC"/>
    <w:rsid w:val="00797837"/>
    <w:rsid w:val="007A6584"/>
    <w:rsid w:val="0085494E"/>
    <w:rsid w:val="00865BC4"/>
    <w:rsid w:val="00896B47"/>
    <w:rsid w:val="00911F10"/>
    <w:rsid w:val="0091541E"/>
    <w:rsid w:val="00936979"/>
    <w:rsid w:val="0095709A"/>
    <w:rsid w:val="00983A4E"/>
    <w:rsid w:val="009C5283"/>
    <w:rsid w:val="009F686E"/>
    <w:rsid w:val="00A14DA0"/>
    <w:rsid w:val="00A355D4"/>
    <w:rsid w:val="00A35B2C"/>
    <w:rsid w:val="00A4337A"/>
    <w:rsid w:val="00A43C93"/>
    <w:rsid w:val="00A564F3"/>
    <w:rsid w:val="00A93DEA"/>
    <w:rsid w:val="00AA32E5"/>
    <w:rsid w:val="00AB3538"/>
    <w:rsid w:val="00AB5D94"/>
    <w:rsid w:val="00AD7886"/>
    <w:rsid w:val="00AE0C2C"/>
    <w:rsid w:val="00AE7838"/>
    <w:rsid w:val="00B13410"/>
    <w:rsid w:val="00B2175B"/>
    <w:rsid w:val="00B21850"/>
    <w:rsid w:val="00B33B8F"/>
    <w:rsid w:val="00B66761"/>
    <w:rsid w:val="00B7471A"/>
    <w:rsid w:val="00BA0065"/>
    <w:rsid w:val="00BA1576"/>
    <w:rsid w:val="00BA57E5"/>
    <w:rsid w:val="00BB2223"/>
    <w:rsid w:val="00BC4AFE"/>
    <w:rsid w:val="00BF38CF"/>
    <w:rsid w:val="00C32A10"/>
    <w:rsid w:val="00C73C31"/>
    <w:rsid w:val="00C7750F"/>
    <w:rsid w:val="00CA148C"/>
    <w:rsid w:val="00CB4C0B"/>
    <w:rsid w:val="00CB6B16"/>
    <w:rsid w:val="00CB787D"/>
    <w:rsid w:val="00CC6B93"/>
    <w:rsid w:val="00CD3747"/>
    <w:rsid w:val="00CD443C"/>
    <w:rsid w:val="00CF2D94"/>
    <w:rsid w:val="00D26657"/>
    <w:rsid w:val="00D5361C"/>
    <w:rsid w:val="00D74489"/>
    <w:rsid w:val="00D838DF"/>
    <w:rsid w:val="00D91757"/>
    <w:rsid w:val="00D94210"/>
    <w:rsid w:val="00DA48EC"/>
    <w:rsid w:val="00DB0378"/>
    <w:rsid w:val="00DB0FB0"/>
    <w:rsid w:val="00E06200"/>
    <w:rsid w:val="00E078DF"/>
    <w:rsid w:val="00E158B5"/>
    <w:rsid w:val="00E2264D"/>
    <w:rsid w:val="00E31D53"/>
    <w:rsid w:val="00E343AA"/>
    <w:rsid w:val="00E4568E"/>
    <w:rsid w:val="00E55E5B"/>
    <w:rsid w:val="00EB13A9"/>
    <w:rsid w:val="00ED0C7B"/>
    <w:rsid w:val="00ED3667"/>
    <w:rsid w:val="00F145B8"/>
    <w:rsid w:val="00F344EB"/>
    <w:rsid w:val="00F5560B"/>
    <w:rsid w:val="00F743BC"/>
    <w:rsid w:val="00F90519"/>
    <w:rsid w:val="00FB2D0A"/>
    <w:rsid w:val="00FC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CE4E1"/>
  <w15:chartTrackingRefBased/>
  <w15:docId w15:val="{F9072A21-BC01-48E3-AD8F-F0F5B84A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3D09"/>
    <w:pPr>
      <w:spacing w:before="120" w:after="0"/>
    </w:pPr>
    <w:rPr>
      <w:rFonts w:ascii="Segoe UI" w:hAnsi="Segoe UI"/>
      <w:sz w:val="21"/>
    </w:rPr>
  </w:style>
  <w:style w:type="paragraph" w:styleId="Heading1">
    <w:name w:val="heading 1"/>
    <w:basedOn w:val="Normal"/>
    <w:link w:val="Heading1Char"/>
    <w:uiPriority w:val="9"/>
    <w:qFormat/>
    <w:rsid w:val="00DA48EC"/>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next w:val="Normal"/>
    <w:link w:val="Heading2Char"/>
    <w:uiPriority w:val="9"/>
    <w:unhideWhenUsed/>
    <w:qFormat/>
    <w:rsid w:val="00720364"/>
    <w:pPr>
      <w:keepNext/>
      <w:keepLines/>
      <w:spacing w:before="40"/>
      <w:outlineLvl w:val="1"/>
    </w:pPr>
    <w:rPr>
      <w:rFonts w:asciiTheme="minorHAnsi" w:eastAsiaTheme="majorEastAsia" w:hAnsiTheme="min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EC"/>
    <w:rPr>
      <w:rFonts w:ascii="Times New Roman" w:eastAsia="Times New Roman" w:hAnsi="Times New Roman" w:cs="Times New Roman"/>
      <w:b/>
      <w:bCs/>
      <w:kern w:val="36"/>
      <w:sz w:val="45"/>
      <w:szCs w:val="45"/>
    </w:rPr>
  </w:style>
  <w:style w:type="paragraph" w:styleId="NormalWeb">
    <w:name w:val="Normal (Web)"/>
    <w:basedOn w:val="Normal"/>
    <w:uiPriority w:val="99"/>
    <w:semiHidden/>
    <w:unhideWhenUsed/>
    <w:rsid w:val="00DA4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0364"/>
    <w:rPr>
      <w:rFonts w:eastAsiaTheme="majorEastAsia" w:cstheme="majorBidi"/>
      <w:b/>
      <w:color w:val="000000" w:themeColor="text1"/>
      <w:sz w:val="28"/>
      <w:szCs w:val="26"/>
    </w:rPr>
  </w:style>
  <w:style w:type="character" w:styleId="Hyperlink">
    <w:name w:val="Hyperlink"/>
    <w:basedOn w:val="DefaultParagraphFont"/>
    <w:uiPriority w:val="99"/>
    <w:unhideWhenUsed/>
    <w:rsid w:val="006772BD"/>
    <w:rPr>
      <w:color w:val="0563C1" w:themeColor="hyperlink"/>
      <w:u w:val="single"/>
    </w:rPr>
  </w:style>
  <w:style w:type="paragraph" w:styleId="NoSpacing">
    <w:name w:val="No Spacing"/>
    <w:uiPriority w:val="1"/>
    <w:qFormat/>
    <w:rsid w:val="006772BD"/>
    <w:pPr>
      <w:spacing w:after="0" w:line="240" w:lineRule="auto"/>
    </w:pPr>
  </w:style>
  <w:style w:type="paragraph" w:styleId="ListParagraph">
    <w:name w:val="List Paragraph"/>
    <w:basedOn w:val="Normal"/>
    <w:uiPriority w:val="34"/>
    <w:qFormat/>
    <w:rsid w:val="006658A8"/>
    <w:pPr>
      <w:ind w:left="720"/>
      <w:contextualSpacing/>
    </w:pPr>
  </w:style>
  <w:style w:type="paragraph" w:customStyle="1" w:styleId="CopyrightText">
    <w:name w:val="CopyrightText"/>
    <w:basedOn w:val="Normal"/>
    <w:rsid w:val="00E343AA"/>
    <w:pPr>
      <w:spacing w:line="240" w:lineRule="auto"/>
      <w:ind w:left="360" w:firstLine="360"/>
    </w:pPr>
    <w:rPr>
      <w:rFonts w:ascii="Arial" w:eastAsia="Times New Roman" w:hAnsi="Arial" w:cs="Arial"/>
      <w:sz w:val="20"/>
      <w:szCs w:val="20"/>
      <w:lang w:bidi="he-IL"/>
    </w:rPr>
  </w:style>
  <w:style w:type="paragraph" w:customStyle="1" w:styleId="DocumentTitleSecond">
    <w:name w:val="Document Title Second"/>
    <w:basedOn w:val="Normal"/>
    <w:next w:val="Normal"/>
    <w:qFormat/>
    <w:rsid w:val="00E343AA"/>
    <w:pPr>
      <w:spacing w:before="360" w:after="360" w:line="240" w:lineRule="auto"/>
      <w:ind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E343AA"/>
    <w:pPr>
      <w:pBdr>
        <w:bottom w:val="single" w:sz="8" w:space="2" w:color="5B9BD5" w:themeColor="accent1"/>
      </w:pBdr>
      <w:spacing w:after="300" w:line="240" w:lineRule="auto"/>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E343AA"/>
    <w:rPr>
      <w:rFonts w:ascii="Calibri" w:eastAsiaTheme="majorEastAsia" w:hAnsi="Calibri" w:cstheme="majorBidi"/>
      <w:b/>
      <w:color w:val="5B9BD5" w:themeColor="accent1"/>
      <w:kern w:val="28"/>
      <w:sz w:val="64"/>
      <w:szCs w:val="52"/>
    </w:rPr>
  </w:style>
  <w:style w:type="paragraph" w:styleId="Header">
    <w:name w:val="header"/>
    <w:basedOn w:val="Normal"/>
    <w:link w:val="HeaderChar"/>
    <w:uiPriority w:val="99"/>
    <w:unhideWhenUsed/>
    <w:rsid w:val="00DB0FB0"/>
    <w:pPr>
      <w:tabs>
        <w:tab w:val="center" w:pos="4680"/>
        <w:tab w:val="right" w:pos="9360"/>
      </w:tabs>
      <w:spacing w:line="240" w:lineRule="auto"/>
    </w:pPr>
  </w:style>
  <w:style w:type="character" w:customStyle="1" w:styleId="HeaderChar">
    <w:name w:val="Header Char"/>
    <w:basedOn w:val="DefaultParagraphFont"/>
    <w:link w:val="Header"/>
    <w:uiPriority w:val="99"/>
    <w:rsid w:val="00DB0FB0"/>
  </w:style>
  <w:style w:type="paragraph" w:styleId="Footer">
    <w:name w:val="footer"/>
    <w:basedOn w:val="Normal"/>
    <w:link w:val="FooterChar"/>
    <w:unhideWhenUsed/>
    <w:rsid w:val="00DB0FB0"/>
    <w:pPr>
      <w:tabs>
        <w:tab w:val="center" w:pos="4680"/>
        <w:tab w:val="right" w:pos="9360"/>
      </w:tabs>
      <w:spacing w:line="240" w:lineRule="auto"/>
    </w:pPr>
  </w:style>
  <w:style w:type="character" w:customStyle="1" w:styleId="FooterChar">
    <w:name w:val="Footer Char"/>
    <w:basedOn w:val="DefaultParagraphFont"/>
    <w:link w:val="Footer"/>
    <w:rsid w:val="00DB0FB0"/>
  </w:style>
  <w:style w:type="paragraph" w:customStyle="1" w:styleId="Legalese">
    <w:name w:val="Legalese"/>
    <w:basedOn w:val="Normal"/>
    <w:link w:val="LegaleseChar"/>
    <w:rsid w:val="00797837"/>
    <w:pPr>
      <w:spacing w:after="120" w:line="200" w:lineRule="exact"/>
      <w:ind w:left="720"/>
    </w:pPr>
    <w:rPr>
      <w:rFonts w:ascii="Arial" w:eastAsia="MS Mincho" w:hAnsi="Arial" w:cs="Times New Roman"/>
      <w:sz w:val="16"/>
      <w:szCs w:val="16"/>
      <w:lang w:eastAsia="ja-JP"/>
    </w:rPr>
  </w:style>
  <w:style w:type="character" w:customStyle="1" w:styleId="LegaleseChar">
    <w:name w:val="Legalese Char"/>
    <w:basedOn w:val="DefaultParagraphFont"/>
    <w:link w:val="Legalese"/>
    <w:rsid w:val="00797837"/>
    <w:rPr>
      <w:rFonts w:ascii="Arial" w:eastAsia="MS Mincho" w:hAnsi="Arial" w:cs="Times New Roman"/>
      <w:sz w:val="16"/>
      <w:szCs w:val="16"/>
      <w:lang w:eastAsia="ja-JP"/>
    </w:rPr>
  </w:style>
  <w:style w:type="paragraph" w:customStyle="1" w:styleId="BookVersion">
    <w:name w:val="Book Version"/>
    <w:basedOn w:val="Normal"/>
    <w:link w:val="BookVersionChar"/>
    <w:qFormat/>
    <w:rsid w:val="00797837"/>
    <w:pPr>
      <w:spacing w:after="120" w:line="300" w:lineRule="exact"/>
      <w:ind w:left="720"/>
      <w:jc w:val="right"/>
    </w:pPr>
    <w:rPr>
      <w:rFonts w:ascii="Times New Roman" w:eastAsia="MS Mincho" w:hAnsi="Times New Roman" w:cs="Times New Roman"/>
      <w:lang w:eastAsia="ja-JP"/>
    </w:rPr>
  </w:style>
  <w:style w:type="character" w:customStyle="1" w:styleId="BookVersionChar">
    <w:name w:val="Book Version Char"/>
    <w:basedOn w:val="DefaultParagraphFont"/>
    <w:link w:val="BookVersion"/>
    <w:rsid w:val="00797837"/>
    <w:rPr>
      <w:rFonts w:ascii="Times New Roman" w:eastAsia="MS Mincho" w:hAnsi="Times New Roman" w:cs="Times New Roman"/>
      <w:lang w:eastAsia="ja-JP"/>
    </w:rPr>
  </w:style>
  <w:style w:type="paragraph" w:customStyle="1" w:styleId="Copyright">
    <w:name w:val="Copyright"/>
    <w:basedOn w:val="Normal"/>
    <w:link w:val="CopyrightChar"/>
    <w:qFormat/>
    <w:rsid w:val="003316F5"/>
    <w:pPr>
      <w:spacing w:after="60" w:line="264" w:lineRule="auto"/>
      <w:ind w:left="720"/>
      <w:contextualSpacing/>
    </w:pPr>
    <w:rPr>
      <w:rFonts w:eastAsia="MS Mincho" w:cs="Times New Roman"/>
      <w:color w:val="404040" w:themeColor="text1" w:themeTint="BF"/>
      <w:sz w:val="16"/>
      <w:lang w:eastAsia="ja-JP"/>
    </w:rPr>
  </w:style>
  <w:style w:type="character" w:customStyle="1" w:styleId="CopyrightChar">
    <w:name w:val="Copyright Char"/>
    <w:basedOn w:val="DefaultParagraphFont"/>
    <w:link w:val="Copyright"/>
    <w:rsid w:val="003316F5"/>
    <w:rPr>
      <w:rFonts w:ascii="Segoe UI" w:eastAsia="MS Mincho" w:hAnsi="Segoe UI" w:cs="Times New Roman"/>
      <w:color w:val="404040" w:themeColor="text1" w:themeTint="BF"/>
      <w:sz w:val="16"/>
      <w:lang w:eastAsia="ja-JP"/>
    </w:rPr>
  </w:style>
  <w:style w:type="paragraph" w:styleId="TOCHeading">
    <w:name w:val="TOC Heading"/>
    <w:basedOn w:val="Heading1"/>
    <w:next w:val="Normal"/>
    <w:uiPriority w:val="39"/>
    <w:unhideWhenUsed/>
    <w:qFormat/>
    <w:rsid w:val="002060AF"/>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060AF"/>
    <w:pPr>
      <w:spacing w:after="100"/>
    </w:pPr>
  </w:style>
  <w:style w:type="paragraph" w:styleId="TOC2">
    <w:name w:val="toc 2"/>
    <w:basedOn w:val="Normal"/>
    <w:next w:val="Normal"/>
    <w:autoRedefine/>
    <w:uiPriority w:val="39"/>
    <w:unhideWhenUsed/>
    <w:rsid w:val="002060AF"/>
    <w:pPr>
      <w:spacing w:after="100"/>
      <w:ind w:left="220"/>
    </w:pPr>
  </w:style>
  <w:style w:type="table" w:styleId="TableGrid">
    <w:name w:val="Table Grid"/>
    <w:basedOn w:val="TableNormal"/>
    <w:uiPriority w:val="39"/>
    <w:rsid w:val="00720364"/>
    <w:pPr>
      <w:spacing w:after="0" w:line="240" w:lineRule="auto"/>
      <w:ind w:left="72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497056">
      <w:bodyDiv w:val="1"/>
      <w:marLeft w:val="0"/>
      <w:marRight w:val="0"/>
      <w:marTop w:val="0"/>
      <w:marBottom w:val="0"/>
      <w:divBdr>
        <w:top w:val="none" w:sz="0" w:space="0" w:color="auto"/>
        <w:left w:val="none" w:sz="0" w:space="0" w:color="auto"/>
        <w:bottom w:val="none" w:sz="0" w:space="0" w:color="auto"/>
        <w:right w:val="none" w:sz="0" w:space="0" w:color="auto"/>
      </w:divBdr>
      <w:divsChild>
        <w:div w:id="1417088930">
          <w:marLeft w:val="0"/>
          <w:marRight w:val="0"/>
          <w:marTop w:val="0"/>
          <w:marBottom w:val="0"/>
          <w:divBdr>
            <w:top w:val="none" w:sz="0" w:space="0" w:color="auto"/>
            <w:left w:val="none" w:sz="0" w:space="0" w:color="auto"/>
            <w:bottom w:val="none" w:sz="0" w:space="0" w:color="auto"/>
            <w:right w:val="none" w:sz="0" w:space="0" w:color="auto"/>
          </w:divBdr>
          <w:divsChild>
            <w:div w:id="1593513254">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649478648">
      <w:bodyDiv w:val="1"/>
      <w:marLeft w:val="0"/>
      <w:marRight w:val="0"/>
      <w:marTop w:val="0"/>
      <w:marBottom w:val="0"/>
      <w:divBdr>
        <w:top w:val="none" w:sz="0" w:space="0" w:color="auto"/>
        <w:left w:val="none" w:sz="0" w:space="0" w:color="auto"/>
        <w:bottom w:val="none" w:sz="0" w:space="0" w:color="auto"/>
        <w:right w:val="none" w:sz="0" w:space="0" w:color="auto"/>
      </w:divBdr>
      <w:divsChild>
        <w:div w:id="1727412777">
          <w:marLeft w:val="0"/>
          <w:marRight w:val="0"/>
          <w:marTop w:val="0"/>
          <w:marBottom w:val="0"/>
          <w:divBdr>
            <w:top w:val="none" w:sz="0" w:space="0" w:color="auto"/>
            <w:left w:val="none" w:sz="0" w:space="0" w:color="auto"/>
            <w:bottom w:val="none" w:sz="0" w:space="0" w:color="auto"/>
            <w:right w:val="none" w:sz="0" w:space="0" w:color="auto"/>
          </w:divBdr>
          <w:divsChild>
            <w:div w:id="1749115873">
              <w:marLeft w:val="0"/>
              <w:marRight w:val="0"/>
              <w:marTop w:val="0"/>
              <w:marBottom w:val="0"/>
              <w:divBdr>
                <w:top w:val="none" w:sz="0" w:space="0" w:color="auto"/>
                <w:left w:val="none" w:sz="0" w:space="0" w:color="auto"/>
                <w:bottom w:val="none" w:sz="0" w:space="0" w:color="auto"/>
                <w:right w:val="none" w:sz="0" w:space="0" w:color="auto"/>
              </w:divBdr>
              <w:divsChild>
                <w:div w:id="71053385">
                  <w:marLeft w:val="0"/>
                  <w:marRight w:val="0"/>
                  <w:marTop w:val="0"/>
                  <w:marBottom w:val="0"/>
                  <w:divBdr>
                    <w:top w:val="none" w:sz="0" w:space="0" w:color="auto"/>
                    <w:left w:val="none" w:sz="0" w:space="0" w:color="auto"/>
                    <w:bottom w:val="none" w:sz="0" w:space="0" w:color="auto"/>
                    <w:right w:val="none" w:sz="0" w:space="0" w:color="auto"/>
                  </w:divBdr>
                  <w:divsChild>
                    <w:div w:id="1501654054">
                      <w:marLeft w:val="0"/>
                      <w:marRight w:val="0"/>
                      <w:marTop w:val="0"/>
                      <w:marBottom w:val="0"/>
                      <w:divBdr>
                        <w:top w:val="none" w:sz="0" w:space="0" w:color="auto"/>
                        <w:left w:val="none" w:sz="0" w:space="0" w:color="auto"/>
                        <w:bottom w:val="none" w:sz="0" w:space="0" w:color="auto"/>
                        <w:right w:val="none" w:sz="0" w:space="0" w:color="auto"/>
                      </w:divBdr>
                      <w:divsChild>
                        <w:div w:id="1690135355">
                          <w:marLeft w:val="0"/>
                          <w:marRight w:val="0"/>
                          <w:marTop w:val="0"/>
                          <w:marBottom w:val="0"/>
                          <w:divBdr>
                            <w:top w:val="none" w:sz="0" w:space="0" w:color="auto"/>
                            <w:left w:val="none" w:sz="0" w:space="0" w:color="auto"/>
                            <w:bottom w:val="none" w:sz="0" w:space="0" w:color="auto"/>
                            <w:right w:val="none" w:sz="0" w:space="0" w:color="auto"/>
                          </w:divBdr>
                          <w:divsChild>
                            <w:div w:id="2062362706">
                              <w:marLeft w:val="0"/>
                              <w:marRight w:val="0"/>
                              <w:marTop w:val="300"/>
                              <w:marBottom w:val="225"/>
                              <w:divBdr>
                                <w:top w:val="single" w:sz="6" w:space="0" w:color="DDDDDD"/>
                                <w:left w:val="single" w:sz="6" w:space="0" w:color="DDDDDD"/>
                                <w:bottom w:val="single" w:sz="6" w:space="0" w:color="DDDDDD"/>
                                <w:right w:val="single" w:sz="6" w:space="0" w:color="DDDDDD"/>
                              </w:divBdr>
                              <w:divsChild>
                                <w:div w:id="187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legal/intellectualproperty/Permissions/default.aspx"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hyperlink" Target="https://portal.azure.co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www.microsoft.com/windowsazure/sdk/"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visualstudio/"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4695-2141-4FAE-B256-620EC389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Mustafa</dc:creator>
  <cp:keywords/>
  <dc:description/>
  <cp:lastModifiedBy>Larry Wall (PREMIER DEV)</cp:lastModifiedBy>
  <cp:revision>110</cp:revision>
  <dcterms:created xsi:type="dcterms:W3CDTF">2016-02-10T23:46:00Z</dcterms:created>
  <dcterms:modified xsi:type="dcterms:W3CDTF">2017-03-15T15:34:00Z</dcterms:modified>
</cp:coreProperties>
</file>