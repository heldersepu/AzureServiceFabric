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17EEA" w14:textId="77777777" w:rsidR="009F5A24" w:rsidRDefault="009F5A24" w:rsidP="009F5A24">
      <w:pPr>
        <w:pStyle w:val="HOLTitle1"/>
        <w:rPr>
          <w:noProof/>
          <w:sz w:val="56"/>
        </w:rPr>
      </w:pPr>
      <w:bookmarkStart w:id="0" w:name="_GoBack"/>
      <w:bookmarkEnd w:id="0"/>
    </w:p>
    <w:p w14:paraId="31017EEB" w14:textId="77777777" w:rsidR="002A153E" w:rsidRDefault="002A153E" w:rsidP="002A153E">
      <w:pPr>
        <w:pStyle w:val="Title"/>
        <w:ind w:right="288"/>
        <w:rPr>
          <w:rFonts w:cs="Calibri"/>
          <w:color w:val="4F81BD"/>
          <w:sz w:val="60"/>
          <w:szCs w:val="60"/>
          <w:lang w:val="en-IN"/>
        </w:rPr>
      </w:pPr>
      <w:r>
        <w:rPr>
          <w:rFonts w:cs="Calibri"/>
          <w:color w:val="4F81BD"/>
          <w:sz w:val="60"/>
          <w:szCs w:val="60"/>
          <w:lang w:val="en-IN"/>
        </w:rPr>
        <w:t>WorkshopPLUS</w:t>
      </w:r>
    </w:p>
    <w:p w14:paraId="31017EEC" w14:textId="04B5CDFD" w:rsidR="002A153E" w:rsidRPr="00C12267" w:rsidRDefault="002A153E" w:rsidP="002A153E">
      <w:pPr>
        <w:pStyle w:val="Title"/>
        <w:ind w:right="288"/>
        <w:rPr>
          <w:rFonts w:cs="Calibri"/>
          <w:color w:val="4F81BD"/>
          <w:sz w:val="60"/>
          <w:szCs w:val="60"/>
        </w:rPr>
      </w:pPr>
      <w:r>
        <w:rPr>
          <w:rFonts w:cs="Calibri"/>
          <w:color w:val="4F81BD"/>
          <w:sz w:val="60"/>
          <w:szCs w:val="60"/>
          <w:lang w:val="en-IN"/>
        </w:rPr>
        <w:t>Microsoft Azure</w:t>
      </w:r>
      <w:r w:rsidR="006F46AD">
        <w:rPr>
          <w:rFonts w:cs="Calibri"/>
          <w:color w:val="4F81BD"/>
          <w:sz w:val="60"/>
          <w:szCs w:val="60"/>
          <w:lang w:val="en-IN"/>
        </w:rPr>
        <w:t xml:space="preserve"> </w:t>
      </w:r>
      <w:r w:rsidR="00FB2ADE">
        <w:rPr>
          <w:rFonts w:cs="Calibri"/>
          <w:color w:val="4F81BD"/>
          <w:sz w:val="60"/>
          <w:szCs w:val="60"/>
          <w:lang w:val="en-IN"/>
        </w:rPr>
        <w:t>Service Fabric for Developers</w:t>
      </w:r>
    </w:p>
    <w:p w14:paraId="31017EED" w14:textId="0864D5EB" w:rsidR="002A153E" w:rsidRDefault="00251C84" w:rsidP="002A153E">
      <w:pPr>
        <w:pStyle w:val="DocumentTitleSecond"/>
        <w:rPr>
          <w:lang w:val="en-IN" w:eastAsia="en-US"/>
        </w:rPr>
      </w:pPr>
      <w:r>
        <w:rPr>
          <w:lang w:val="en-IN" w:eastAsia="en-US"/>
        </w:rPr>
        <w:t>S</w:t>
      </w:r>
      <w:r w:rsidR="00882270">
        <w:rPr>
          <w:lang w:val="en-IN" w:eastAsia="en-US"/>
        </w:rPr>
        <w:t>tateful Services and Partitioning</w:t>
      </w:r>
    </w:p>
    <w:p w14:paraId="31017EEE" w14:textId="77777777" w:rsidR="009F5A24" w:rsidRDefault="002A153E" w:rsidP="00FB2B43">
      <w:pPr>
        <w:pStyle w:val="DocumentTitleSecond"/>
      </w:pPr>
      <w:r w:rsidRPr="007840F3">
        <w:t>Student Lab Manual</w:t>
      </w:r>
    </w:p>
    <w:p w14:paraId="31017EEF" w14:textId="77777777" w:rsidR="009F5A24" w:rsidRDefault="009F5A24" w:rsidP="009F5A24"/>
    <w:p w14:paraId="31017EF0" w14:textId="77777777" w:rsidR="009F5A24" w:rsidRDefault="009F5A24" w:rsidP="009F5A24"/>
    <w:p w14:paraId="31017EF1" w14:textId="77777777" w:rsidR="009F5A24" w:rsidRDefault="009F5A24" w:rsidP="009F5A24"/>
    <w:p w14:paraId="31017EF2" w14:textId="77777777" w:rsidR="009F5A24" w:rsidRDefault="009F5A24" w:rsidP="009F5A24">
      <w:pPr>
        <w:jc w:val="right"/>
      </w:pPr>
    </w:p>
    <w:p w14:paraId="31017EF3" w14:textId="77777777" w:rsidR="009F5A24" w:rsidRDefault="009F5A24" w:rsidP="009F5A24">
      <w:pPr>
        <w:jc w:val="right"/>
      </w:pPr>
    </w:p>
    <w:p w14:paraId="31017EF4" w14:textId="77777777" w:rsidR="009F5A24" w:rsidRDefault="009F5A24" w:rsidP="009F5A24">
      <w:pPr>
        <w:jc w:val="right"/>
      </w:pPr>
    </w:p>
    <w:p w14:paraId="31017EF5" w14:textId="77777777" w:rsidR="009F5A24" w:rsidRDefault="009F5A24" w:rsidP="009F5A24">
      <w:pPr>
        <w:jc w:val="right"/>
      </w:pPr>
    </w:p>
    <w:p w14:paraId="31017EF6" w14:textId="77777777" w:rsidR="009F5A24" w:rsidRDefault="009F5A24" w:rsidP="009F5A24">
      <w:pPr>
        <w:jc w:val="right"/>
      </w:pPr>
    </w:p>
    <w:p w14:paraId="31017EF7" w14:textId="77777777" w:rsidR="009F5A24" w:rsidRDefault="009F5A24" w:rsidP="009F5A24">
      <w:pPr>
        <w:jc w:val="right"/>
      </w:pPr>
    </w:p>
    <w:p w14:paraId="31017EF8" w14:textId="77777777" w:rsidR="009F5A24" w:rsidRDefault="009F5A24" w:rsidP="009F5A24">
      <w:pPr>
        <w:jc w:val="right"/>
      </w:pPr>
    </w:p>
    <w:p w14:paraId="31017EF9" w14:textId="77777777" w:rsidR="007B4EF8" w:rsidRDefault="007B4EF8" w:rsidP="009F5A24">
      <w:pPr>
        <w:jc w:val="right"/>
      </w:pPr>
    </w:p>
    <w:p w14:paraId="31017EFA" w14:textId="77777777" w:rsidR="00E95F0B" w:rsidRDefault="00E95F0B" w:rsidP="009F5A24">
      <w:pPr>
        <w:jc w:val="right"/>
      </w:pPr>
    </w:p>
    <w:p w14:paraId="31017EFB" w14:textId="77777777" w:rsidR="00E95F0B" w:rsidRDefault="00E95F0B" w:rsidP="009F5A24">
      <w:pPr>
        <w:jc w:val="right"/>
      </w:pPr>
    </w:p>
    <w:p w14:paraId="31017EFC" w14:textId="77777777" w:rsidR="00E95F0B" w:rsidRDefault="00E95F0B" w:rsidP="009F5A24">
      <w:pPr>
        <w:jc w:val="right"/>
      </w:pPr>
    </w:p>
    <w:p w14:paraId="31017EFD" w14:textId="77777777" w:rsidR="00E95F0B" w:rsidRDefault="00E95F0B" w:rsidP="009F5A24">
      <w:pPr>
        <w:jc w:val="right"/>
      </w:pPr>
    </w:p>
    <w:p w14:paraId="31017EFE" w14:textId="77777777" w:rsidR="00E95F0B" w:rsidRDefault="00E95F0B" w:rsidP="009F5A24">
      <w:pPr>
        <w:jc w:val="right"/>
      </w:pPr>
    </w:p>
    <w:p w14:paraId="31017EFF" w14:textId="77777777" w:rsidR="00E95F0B" w:rsidRDefault="00E95F0B" w:rsidP="009F5A24">
      <w:pPr>
        <w:jc w:val="right"/>
      </w:pPr>
    </w:p>
    <w:p w14:paraId="31017F00" w14:textId="1C90820F" w:rsidR="009F5A24" w:rsidRDefault="009F5A24" w:rsidP="009F5A24">
      <w:pPr>
        <w:jc w:val="right"/>
      </w:pPr>
      <w:r>
        <w:t>V</w:t>
      </w:r>
      <w:r w:rsidR="007D05CD">
        <w:t>1</w:t>
      </w:r>
      <w:r w:rsidR="00450B04">
        <w:t>.</w:t>
      </w:r>
      <w:r w:rsidR="00BB5C22">
        <w:t>5</w:t>
      </w:r>
      <w:r w:rsidR="005D38C5">
        <w:t xml:space="preserve">, </w:t>
      </w:r>
      <w:r w:rsidR="00BB5C22">
        <w:t>March 15</w:t>
      </w:r>
      <w:r w:rsidR="003A2141">
        <w:t>,</w:t>
      </w:r>
      <w:r>
        <w:t xml:space="preserve"> 201</w:t>
      </w:r>
      <w:r w:rsidR="00A44E34">
        <w:t>7</w:t>
      </w:r>
    </w:p>
    <w:p w14:paraId="31017F01" w14:textId="77777777" w:rsidR="009F5A24" w:rsidRDefault="009F5A24" w:rsidP="009F5A24"/>
    <w:p w14:paraId="31017F02"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31017F0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1017F04" w14:textId="77777777" w:rsidR="009F5A24" w:rsidRDefault="009F5A24" w:rsidP="009F5A24">
      <w:pPr>
        <w:pStyle w:val="CopyrightText"/>
        <w:jc w:val="both"/>
        <w:rPr>
          <w:rFonts w:asciiTheme="minorHAnsi" w:hAnsiTheme="minorHAnsi"/>
          <w:color w:val="595959" w:themeColor="text1" w:themeTint="A6"/>
        </w:rPr>
      </w:pPr>
    </w:p>
    <w:p w14:paraId="31017F05"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1017F06" w14:textId="77777777" w:rsidR="009F5A24" w:rsidRDefault="009F5A24" w:rsidP="009F5A24">
      <w:pPr>
        <w:pStyle w:val="CopyrightText"/>
        <w:jc w:val="both"/>
        <w:rPr>
          <w:rFonts w:asciiTheme="minorHAnsi" w:hAnsiTheme="minorHAnsi"/>
          <w:color w:val="595959" w:themeColor="text1" w:themeTint="A6"/>
        </w:rPr>
      </w:pPr>
    </w:p>
    <w:p w14:paraId="31017F0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2010 Microsoft Corporation. All rights reserved.</w:t>
      </w:r>
    </w:p>
    <w:p w14:paraId="31017F08" w14:textId="77777777" w:rsidR="009F5A24" w:rsidRDefault="009F5A24" w:rsidP="009F5A24">
      <w:pPr>
        <w:pStyle w:val="CopyrightText"/>
        <w:jc w:val="both"/>
        <w:rPr>
          <w:rFonts w:asciiTheme="minorHAnsi" w:hAnsiTheme="minorHAnsi"/>
          <w:color w:val="595959" w:themeColor="text1" w:themeTint="A6"/>
        </w:rPr>
      </w:pPr>
    </w:p>
    <w:p w14:paraId="31017F09" w14:textId="49E7A11F"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w:t>
      </w:r>
      <w:r w:rsidR="008B45E3">
        <w:rPr>
          <w:rFonts w:asciiTheme="minorHAnsi" w:hAnsiTheme="minorHAnsi"/>
          <w:color w:val="595959" w:themeColor="text1" w:themeTint="A6"/>
        </w:rPr>
        <w:t>afe, Visual C#, Visual J#, </w:t>
      </w:r>
      <w:r>
        <w:rPr>
          <w:rFonts w:asciiTheme="minorHAnsi" w:hAnsiTheme="minorHAnsi"/>
          <w:color w:val="595959" w:themeColor="text1" w:themeTint="A6"/>
        </w:rPr>
        <w:t>and Visual Studio are either registered trademarks or trademarks of Microsoft Corporation in the U.S.A. and/or other countries.</w:t>
      </w:r>
    </w:p>
    <w:p w14:paraId="31017F0A" w14:textId="77777777" w:rsidR="009F5A24" w:rsidRDefault="009F5A24" w:rsidP="009F5A24">
      <w:pPr>
        <w:pStyle w:val="CopyrightText"/>
        <w:jc w:val="both"/>
        <w:rPr>
          <w:rFonts w:asciiTheme="minorHAnsi" w:hAnsiTheme="minorHAnsi"/>
          <w:color w:val="595959" w:themeColor="text1" w:themeTint="A6"/>
        </w:rPr>
      </w:pPr>
    </w:p>
    <w:p w14:paraId="31017F0B" w14:textId="77777777" w:rsidR="009F5A24" w:rsidRDefault="009F5A24" w:rsidP="009F5A24">
      <w:pPr>
        <w:pStyle w:val="CopyrightText"/>
        <w:ind w:firstLine="0"/>
        <w:jc w:val="both"/>
        <w:rPr>
          <w:rFonts w:asciiTheme="minorHAnsi" w:hAnsiTheme="minorHAnsi"/>
          <w:color w:val="595959" w:themeColor="text1" w:themeTint="A6"/>
        </w:rPr>
      </w:pPr>
      <w:bookmarkStart w:id="1" w:name="_Toc226956762"/>
      <w:bookmarkStart w:id="2" w:name="_Toc226793838"/>
      <w:bookmarkStart w:id="3" w:name="_Toc226771590"/>
      <w:bookmarkStart w:id="4" w:name="_Toc225603745"/>
      <w:bookmarkStart w:id="5" w:name="_Toc225424039"/>
      <w:bookmarkStart w:id="6" w:name="_Toc225240229"/>
      <w:bookmarkStart w:id="7" w:name="_Toc225237764"/>
      <w:r>
        <w:rPr>
          <w:rFonts w:asciiTheme="minorHAnsi" w:hAnsiTheme="minorHAnsi"/>
          <w:color w:val="595959" w:themeColor="text1" w:themeTint="A6"/>
        </w:rPr>
        <w:t>Other product and company names herein may be the trademarks of their respective owners.</w:t>
      </w:r>
      <w:bookmarkEnd w:id="1"/>
      <w:bookmarkEnd w:id="2"/>
      <w:bookmarkEnd w:id="3"/>
      <w:bookmarkEnd w:id="4"/>
      <w:bookmarkEnd w:id="5"/>
      <w:bookmarkEnd w:id="6"/>
      <w:bookmarkEnd w:id="7"/>
    </w:p>
    <w:p w14:paraId="31017F0C"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31017F0D"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color w:val="000000" w:themeColor="text1"/>
          <w:sz w:val="21"/>
        </w:rPr>
      </w:sdtEndPr>
      <w:sdtContent>
        <w:p w14:paraId="31017F0E" w14:textId="77777777" w:rsidR="00DC00AE" w:rsidRDefault="00DC00AE">
          <w:pPr>
            <w:pStyle w:val="TOCHeading"/>
          </w:pPr>
          <w:r>
            <w:t>Contents</w:t>
          </w:r>
        </w:p>
        <w:p w14:paraId="3B79CB45" w14:textId="720FFD7D" w:rsidR="0057368B" w:rsidRDefault="00DC00AE">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74822134" w:history="1">
            <w:r w:rsidR="0057368B" w:rsidRPr="00606BE3">
              <w:rPr>
                <w:rStyle w:val="Hyperlink"/>
                <w:noProof/>
                <w:lang w:val="en"/>
              </w:rPr>
              <w:t>Build a Stateful Service with Multiple Partitions</w:t>
            </w:r>
            <w:r w:rsidR="0057368B">
              <w:rPr>
                <w:noProof/>
                <w:webHidden/>
              </w:rPr>
              <w:tab/>
            </w:r>
            <w:r w:rsidR="0057368B">
              <w:rPr>
                <w:noProof/>
                <w:webHidden/>
              </w:rPr>
              <w:fldChar w:fldCharType="begin"/>
            </w:r>
            <w:r w:rsidR="0057368B">
              <w:rPr>
                <w:noProof/>
                <w:webHidden/>
              </w:rPr>
              <w:instrText xml:space="preserve"> PAGEREF _Toc474822134 \h </w:instrText>
            </w:r>
            <w:r w:rsidR="0057368B">
              <w:rPr>
                <w:noProof/>
                <w:webHidden/>
              </w:rPr>
            </w:r>
            <w:r w:rsidR="0057368B">
              <w:rPr>
                <w:noProof/>
                <w:webHidden/>
              </w:rPr>
              <w:fldChar w:fldCharType="separate"/>
            </w:r>
            <w:r w:rsidR="0057368B">
              <w:rPr>
                <w:noProof/>
                <w:webHidden/>
              </w:rPr>
              <w:t>4</w:t>
            </w:r>
            <w:r w:rsidR="0057368B">
              <w:rPr>
                <w:noProof/>
                <w:webHidden/>
              </w:rPr>
              <w:fldChar w:fldCharType="end"/>
            </w:r>
          </w:hyperlink>
        </w:p>
        <w:p w14:paraId="4A77E4AA" w14:textId="43EDD0EB" w:rsidR="0057368B" w:rsidRDefault="00B33718">
          <w:pPr>
            <w:pStyle w:val="TOC2"/>
            <w:tabs>
              <w:tab w:val="right" w:leader="dot" w:pos="9350"/>
            </w:tabs>
            <w:rPr>
              <w:rFonts w:asciiTheme="minorHAnsi" w:eastAsiaTheme="minorEastAsia" w:hAnsiTheme="minorHAnsi"/>
              <w:noProof/>
              <w:color w:val="auto"/>
              <w:sz w:val="22"/>
            </w:rPr>
          </w:pPr>
          <w:hyperlink w:anchor="_Toc474822135" w:history="1">
            <w:r w:rsidR="0057368B" w:rsidRPr="00606BE3">
              <w:rPr>
                <w:rStyle w:val="Hyperlink"/>
                <w:noProof/>
              </w:rPr>
              <w:t>Introduction</w:t>
            </w:r>
            <w:r w:rsidR="0057368B">
              <w:rPr>
                <w:noProof/>
                <w:webHidden/>
              </w:rPr>
              <w:tab/>
            </w:r>
            <w:r w:rsidR="0057368B">
              <w:rPr>
                <w:noProof/>
                <w:webHidden/>
              </w:rPr>
              <w:fldChar w:fldCharType="begin"/>
            </w:r>
            <w:r w:rsidR="0057368B">
              <w:rPr>
                <w:noProof/>
                <w:webHidden/>
              </w:rPr>
              <w:instrText xml:space="preserve"> PAGEREF _Toc474822135 \h </w:instrText>
            </w:r>
            <w:r w:rsidR="0057368B">
              <w:rPr>
                <w:noProof/>
                <w:webHidden/>
              </w:rPr>
            </w:r>
            <w:r w:rsidR="0057368B">
              <w:rPr>
                <w:noProof/>
                <w:webHidden/>
              </w:rPr>
              <w:fldChar w:fldCharType="separate"/>
            </w:r>
            <w:r w:rsidR="0057368B">
              <w:rPr>
                <w:noProof/>
                <w:webHidden/>
              </w:rPr>
              <w:t>4</w:t>
            </w:r>
            <w:r w:rsidR="0057368B">
              <w:rPr>
                <w:noProof/>
                <w:webHidden/>
              </w:rPr>
              <w:fldChar w:fldCharType="end"/>
            </w:r>
          </w:hyperlink>
        </w:p>
        <w:p w14:paraId="748C3C59" w14:textId="5BCA2CA1" w:rsidR="0057368B" w:rsidRDefault="00B33718">
          <w:pPr>
            <w:pStyle w:val="TOC2"/>
            <w:tabs>
              <w:tab w:val="right" w:leader="dot" w:pos="9350"/>
            </w:tabs>
            <w:rPr>
              <w:rFonts w:asciiTheme="minorHAnsi" w:eastAsiaTheme="minorEastAsia" w:hAnsiTheme="minorHAnsi"/>
              <w:noProof/>
              <w:color w:val="auto"/>
              <w:sz w:val="22"/>
            </w:rPr>
          </w:pPr>
          <w:hyperlink w:anchor="_Toc474822136" w:history="1">
            <w:r w:rsidR="0057368B" w:rsidRPr="00606BE3">
              <w:rPr>
                <w:rStyle w:val="Hyperlink"/>
                <w:noProof/>
              </w:rPr>
              <w:t>Prerequisites</w:t>
            </w:r>
            <w:r w:rsidR="0057368B">
              <w:rPr>
                <w:noProof/>
                <w:webHidden/>
              </w:rPr>
              <w:tab/>
            </w:r>
            <w:r w:rsidR="0057368B">
              <w:rPr>
                <w:noProof/>
                <w:webHidden/>
              </w:rPr>
              <w:fldChar w:fldCharType="begin"/>
            </w:r>
            <w:r w:rsidR="0057368B">
              <w:rPr>
                <w:noProof/>
                <w:webHidden/>
              </w:rPr>
              <w:instrText xml:space="preserve"> PAGEREF _Toc474822136 \h </w:instrText>
            </w:r>
            <w:r w:rsidR="0057368B">
              <w:rPr>
                <w:noProof/>
                <w:webHidden/>
              </w:rPr>
            </w:r>
            <w:r w:rsidR="0057368B">
              <w:rPr>
                <w:noProof/>
                <w:webHidden/>
              </w:rPr>
              <w:fldChar w:fldCharType="separate"/>
            </w:r>
            <w:r w:rsidR="0057368B">
              <w:rPr>
                <w:noProof/>
                <w:webHidden/>
              </w:rPr>
              <w:t>4</w:t>
            </w:r>
            <w:r w:rsidR="0057368B">
              <w:rPr>
                <w:noProof/>
                <w:webHidden/>
              </w:rPr>
              <w:fldChar w:fldCharType="end"/>
            </w:r>
          </w:hyperlink>
        </w:p>
        <w:p w14:paraId="42F4266E" w14:textId="16BAE137" w:rsidR="0057368B" w:rsidRDefault="00B33718">
          <w:pPr>
            <w:pStyle w:val="TOC2"/>
            <w:tabs>
              <w:tab w:val="right" w:leader="dot" w:pos="9350"/>
            </w:tabs>
            <w:rPr>
              <w:rFonts w:asciiTheme="minorHAnsi" w:eastAsiaTheme="minorEastAsia" w:hAnsiTheme="minorHAnsi"/>
              <w:noProof/>
              <w:color w:val="auto"/>
              <w:sz w:val="22"/>
            </w:rPr>
          </w:pPr>
          <w:hyperlink w:anchor="_Toc474822137" w:history="1">
            <w:r w:rsidR="0057368B" w:rsidRPr="00606BE3">
              <w:rPr>
                <w:rStyle w:val="Hyperlink"/>
                <w:noProof/>
              </w:rPr>
              <w:t>Overview</w:t>
            </w:r>
            <w:r w:rsidR="0057368B">
              <w:rPr>
                <w:noProof/>
                <w:webHidden/>
              </w:rPr>
              <w:tab/>
            </w:r>
            <w:r w:rsidR="0057368B">
              <w:rPr>
                <w:noProof/>
                <w:webHidden/>
              </w:rPr>
              <w:fldChar w:fldCharType="begin"/>
            </w:r>
            <w:r w:rsidR="0057368B">
              <w:rPr>
                <w:noProof/>
                <w:webHidden/>
              </w:rPr>
              <w:instrText xml:space="preserve"> PAGEREF _Toc474822137 \h </w:instrText>
            </w:r>
            <w:r w:rsidR="0057368B">
              <w:rPr>
                <w:noProof/>
                <w:webHidden/>
              </w:rPr>
            </w:r>
            <w:r w:rsidR="0057368B">
              <w:rPr>
                <w:noProof/>
                <w:webHidden/>
              </w:rPr>
              <w:fldChar w:fldCharType="separate"/>
            </w:r>
            <w:r w:rsidR="0057368B">
              <w:rPr>
                <w:noProof/>
                <w:webHidden/>
              </w:rPr>
              <w:t>4</w:t>
            </w:r>
            <w:r w:rsidR="0057368B">
              <w:rPr>
                <w:noProof/>
                <w:webHidden/>
              </w:rPr>
              <w:fldChar w:fldCharType="end"/>
            </w:r>
          </w:hyperlink>
        </w:p>
        <w:p w14:paraId="2B732CCB" w14:textId="67F939A5" w:rsidR="0057368B" w:rsidRDefault="00B33718">
          <w:pPr>
            <w:pStyle w:val="TOC2"/>
            <w:tabs>
              <w:tab w:val="right" w:leader="dot" w:pos="9350"/>
            </w:tabs>
            <w:rPr>
              <w:rFonts w:asciiTheme="minorHAnsi" w:eastAsiaTheme="minorEastAsia" w:hAnsiTheme="minorHAnsi"/>
              <w:noProof/>
              <w:color w:val="auto"/>
              <w:sz w:val="22"/>
            </w:rPr>
          </w:pPr>
          <w:hyperlink w:anchor="_Toc474822138" w:history="1">
            <w:r w:rsidR="0057368B" w:rsidRPr="00606BE3">
              <w:rPr>
                <w:rStyle w:val="Hyperlink"/>
                <w:noProof/>
                <w:lang w:val="en"/>
              </w:rPr>
              <w:t>Task 1 – Creating the stateful service</w:t>
            </w:r>
            <w:r w:rsidR="0057368B">
              <w:rPr>
                <w:noProof/>
                <w:webHidden/>
              </w:rPr>
              <w:tab/>
            </w:r>
            <w:r w:rsidR="0057368B">
              <w:rPr>
                <w:noProof/>
                <w:webHidden/>
              </w:rPr>
              <w:fldChar w:fldCharType="begin"/>
            </w:r>
            <w:r w:rsidR="0057368B">
              <w:rPr>
                <w:noProof/>
                <w:webHidden/>
              </w:rPr>
              <w:instrText xml:space="preserve"> PAGEREF _Toc474822138 \h </w:instrText>
            </w:r>
            <w:r w:rsidR="0057368B">
              <w:rPr>
                <w:noProof/>
                <w:webHidden/>
              </w:rPr>
            </w:r>
            <w:r w:rsidR="0057368B">
              <w:rPr>
                <w:noProof/>
                <w:webHidden/>
              </w:rPr>
              <w:fldChar w:fldCharType="separate"/>
            </w:r>
            <w:r w:rsidR="0057368B">
              <w:rPr>
                <w:noProof/>
                <w:webHidden/>
              </w:rPr>
              <w:t>5</w:t>
            </w:r>
            <w:r w:rsidR="0057368B">
              <w:rPr>
                <w:noProof/>
                <w:webHidden/>
              </w:rPr>
              <w:fldChar w:fldCharType="end"/>
            </w:r>
          </w:hyperlink>
        </w:p>
        <w:p w14:paraId="7C8A319F" w14:textId="0991EE6A" w:rsidR="0057368B" w:rsidRDefault="00B33718">
          <w:pPr>
            <w:pStyle w:val="TOC2"/>
            <w:tabs>
              <w:tab w:val="right" w:leader="dot" w:pos="9350"/>
            </w:tabs>
            <w:rPr>
              <w:rFonts w:asciiTheme="minorHAnsi" w:eastAsiaTheme="minorEastAsia" w:hAnsiTheme="minorHAnsi"/>
              <w:noProof/>
              <w:color w:val="auto"/>
              <w:sz w:val="22"/>
            </w:rPr>
          </w:pPr>
          <w:hyperlink w:anchor="_Toc474822139" w:history="1">
            <w:r w:rsidR="0057368B" w:rsidRPr="00606BE3">
              <w:rPr>
                <w:rStyle w:val="Hyperlink"/>
                <w:noProof/>
                <w:lang w:val="en"/>
              </w:rPr>
              <w:t>Task 2 – Creating the stateless service</w:t>
            </w:r>
            <w:r w:rsidR="0057368B">
              <w:rPr>
                <w:noProof/>
                <w:webHidden/>
              </w:rPr>
              <w:tab/>
            </w:r>
            <w:r w:rsidR="0057368B">
              <w:rPr>
                <w:noProof/>
                <w:webHidden/>
              </w:rPr>
              <w:fldChar w:fldCharType="begin"/>
            </w:r>
            <w:r w:rsidR="0057368B">
              <w:rPr>
                <w:noProof/>
                <w:webHidden/>
              </w:rPr>
              <w:instrText xml:space="preserve"> PAGEREF _Toc474822139 \h </w:instrText>
            </w:r>
            <w:r w:rsidR="0057368B">
              <w:rPr>
                <w:noProof/>
                <w:webHidden/>
              </w:rPr>
            </w:r>
            <w:r w:rsidR="0057368B">
              <w:rPr>
                <w:noProof/>
                <w:webHidden/>
              </w:rPr>
              <w:fldChar w:fldCharType="separate"/>
            </w:r>
            <w:r w:rsidR="0057368B">
              <w:rPr>
                <w:noProof/>
                <w:webHidden/>
              </w:rPr>
              <w:t>12</w:t>
            </w:r>
            <w:r w:rsidR="0057368B">
              <w:rPr>
                <w:noProof/>
                <w:webHidden/>
              </w:rPr>
              <w:fldChar w:fldCharType="end"/>
            </w:r>
          </w:hyperlink>
        </w:p>
        <w:p w14:paraId="5C9EA4B6" w14:textId="168BEDD8" w:rsidR="0057368B" w:rsidRDefault="00B33718">
          <w:pPr>
            <w:pStyle w:val="TOC2"/>
            <w:tabs>
              <w:tab w:val="right" w:leader="dot" w:pos="9350"/>
            </w:tabs>
            <w:rPr>
              <w:rFonts w:asciiTheme="minorHAnsi" w:eastAsiaTheme="minorEastAsia" w:hAnsiTheme="minorHAnsi"/>
              <w:noProof/>
              <w:color w:val="auto"/>
              <w:sz w:val="22"/>
            </w:rPr>
          </w:pPr>
          <w:hyperlink w:anchor="_Toc474822140" w:history="1">
            <w:r w:rsidR="0057368B" w:rsidRPr="00606BE3">
              <w:rPr>
                <w:rStyle w:val="Hyperlink"/>
                <w:noProof/>
                <w:lang w:val="en"/>
              </w:rPr>
              <w:t>Task 3 – Testing the Application</w:t>
            </w:r>
            <w:r w:rsidR="0057368B">
              <w:rPr>
                <w:noProof/>
                <w:webHidden/>
              </w:rPr>
              <w:tab/>
            </w:r>
            <w:r w:rsidR="0057368B">
              <w:rPr>
                <w:noProof/>
                <w:webHidden/>
              </w:rPr>
              <w:fldChar w:fldCharType="begin"/>
            </w:r>
            <w:r w:rsidR="0057368B">
              <w:rPr>
                <w:noProof/>
                <w:webHidden/>
              </w:rPr>
              <w:instrText xml:space="preserve"> PAGEREF _Toc474822140 \h </w:instrText>
            </w:r>
            <w:r w:rsidR="0057368B">
              <w:rPr>
                <w:noProof/>
                <w:webHidden/>
              </w:rPr>
            </w:r>
            <w:r w:rsidR="0057368B">
              <w:rPr>
                <w:noProof/>
                <w:webHidden/>
              </w:rPr>
              <w:fldChar w:fldCharType="separate"/>
            </w:r>
            <w:r w:rsidR="0057368B">
              <w:rPr>
                <w:noProof/>
                <w:webHidden/>
              </w:rPr>
              <w:t>18</w:t>
            </w:r>
            <w:r w:rsidR="0057368B">
              <w:rPr>
                <w:noProof/>
                <w:webHidden/>
              </w:rPr>
              <w:fldChar w:fldCharType="end"/>
            </w:r>
          </w:hyperlink>
        </w:p>
        <w:p w14:paraId="31017F19" w14:textId="4EA56E00" w:rsidR="00DC00AE" w:rsidRDefault="00DC00AE">
          <w:r>
            <w:rPr>
              <w:b/>
              <w:bCs/>
              <w:noProof/>
            </w:rPr>
            <w:fldChar w:fldCharType="end"/>
          </w:r>
        </w:p>
      </w:sdtContent>
    </w:sdt>
    <w:p w14:paraId="0FF43E51" w14:textId="77777777" w:rsidR="007C1706" w:rsidRDefault="007C1706" w:rsidP="005C66E4">
      <w:pPr>
        <w:pStyle w:val="Heading1"/>
        <w:rPr>
          <w:lang w:val="en"/>
        </w:rPr>
        <w:sectPr w:rsidR="007C1706">
          <w:pgSz w:w="12240" w:h="15840"/>
          <w:pgMar w:top="1440" w:right="1440" w:bottom="1440" w:left="1440" w:header="720" w:footer="720" w:gutter="0"/>
          <w:cols w:space="720"/>
          <w:docGrid w:linePitch="360"/>
        </w:sectPr>
      </w:pPr>
    </w:p>
    <w:p w14:paraId="31017F1C" w14:textId="00ADAEA3" w:rsidR="00AC3CAB" w:rsidRDefault="00943F82" w:rsidP="00251C84">
      <w:pPr>
        <w:pStyle w:val="Heading1"/>
        <w:rPr>
          <w:lang w:val="en"/>
        </w:rPr>
      </w:pPr>
      <w:bookmarkStart w:id="8" w:name="_Toc474822134"/>
      <w:r>
        <w:rPr>
          <w:lang w:val="en"/>
        </w:rPr>
        <w:lastRenderedPageBreak/>
        <w:t>Build a Stateful Service with Multiple Partitions</w:t>
      </w:r>
      <w:bookmarkEnd w:id="8"/>
    </w:p>
    <w:p w14:paraId="31017F1D" w14:textId="2FFEDC93" w:rsidR="00B6302A" w:rsidRDefault="00FB2ADE" w:rsidP="00B6302A">
      <w:pPr>
        <w:pStyle w:val="Heading2"/>
      </w:pPr>
      <w:bookmarkStart w:id="9" w:name="_Toc474822135"/>
      <w:r>
        <w:t>Introduction</w:t>
      </w:r>
      <w:bookmarkEnd w:id="9"/>
    </w:p>
    <w:p w14:paraId="73325A0F" w14:textId="77777777" w:rsidR="00FB2ADE" w:rsidRPr="00FB2ADE" w:rsidRDefault="00FB2ADE" w:rsidP="00FB2ADE">
      <w:pPr>
        <w:pStyle w:val="NoSpacing"/>
        <w:ind w:left="360"/>
        <w:rPr>
          <w:rFonts w:ascii="Segoe UI" w:hAnsi="Segoe UI" w:cs="Segoe UI"/>
          <w:sz w:val="21"/>
          <w:szCs w:val="21"/>
        </w:rPr>
      </w:pPr>
      <w:r w:rsidRPr="00FB2ADE">
        <w:rPr>
          <w:rFonts w:ascii="Segoe UI" w:hAnsi="Segoe UI" w:cs="Segoe UI"/>
          <w:sz w:val="21"/>
          <w:szCs w:val="21"/>
        </w:rPr>
        <w:t xml:space="preserve">Estimated time to complete this lab </w:t>
      </w:r>
    </w:p>
    <w:p w14:paraId="6DB5D94C" w14:textId="7FA5AA3E" w:rsidR="00FB2ADE" w:rsidRPr="00FB2ADE" w:rsidRDefault="00251C84" w:rsidP="00FB2ADE">
      <w:pPr>
        <w:pStyle w:val="NoSpacing"/>
        <w:ind w:left="360"/>
        <w:rPr>
          <w:rFonts w:ascii="Segoe UI" w:hAnsi="Segoe UI" w:cs="Segoe UI"/>
          <w:sz w:val="21"/>
          <w:szCs w:val="21"/>
        </w:rPr>
      </w:pPr>
      <w:r>
        <w:rPr>
          <w:rFonts w:ascii="Segoe UI" w:hAnsi="Segoe UI" w:cs="Segoe UI"/>
          <w:sz w:val="21"/>
          <w:szCs w:val="21"/>
        </w:rPr>
        <w:t>45</w:t>
      </w:r>
      <w:r w:rsidR="00FB2ADE" w:rsidRPr="00FB2ADE">
        <w:rPr>
          <w:rFonts w:ascii="Segoe UI" w:hAnsi="Segoe UI" w:cs="Segoe UI"/>
          <w:sz w:val="21"/>
          <w:szCs w:val="21"/>
        </w:rPr>
        <w:t xml:space="preserve"> minutes</w:t>
      </w:r>
    </w:p>
    <w:p w14:paraId="745E2F85" w14:textId="77777777" w:rsidR="00FB2ADE" w:rsidRPr="00FB2ADE" w:rsidRDefault="00FB2ADE" w:rsidP="00FB2ADE">
      <w:pPr>
        <w:pStyle w:val="NoSpacing"/>
        <w:ind w:left="360"/>
        <w:rPr>
          <w:rFonts w:ascii="Segoe UI" w:hAnsi="Segoe UI" w:cs="Segoe UI"/>
          <w:sz w:val="21"/>
          <w:szCs w:val="21"/>
        </w:rPr>
      </w:pPr>
    </w:p>
    <w:p w14:paraId="098D385C" w14:textId="77777777" w:rsidR="00251C84" w:rsidRDefault="00251C84" w:rsidP="00251C84">
      <w:pPr>
        <w:pStyle w:val="Heading2"/>
      </w:pPr>
      <w:bookmarkStart w:id="10" w:name="_Toc474822136"/>
      <w:r>
        <w:t>Prerequisites</w:t>
      </w:r>
      <w:bookmarkEnd w:id="10"/>
    </w:p>
    <w:p w14:paraId="09B7E6BC" w14:textId="77777777" w:rsidR="00251C84" w:rsidRDefault="00251C84" w:rsidP="00251C84">
      <w:r>
        <w:t>The following is required to complete this hands-on lab:</w:t>
      </w:r>
    </w:p>
    <w:p w14:paraId="6F1B6E72" w14:textId="33F3D3EB" w:rsidR="00251C84" w:rsidRDefault="00251C84" w:rsidP="002D41B1">
      <w:pPr>
        <w:pStyle w:val="ListParagraph"/>
        <w:numPr>
          <w:ilvl w:val="0"/>
          <w:numId w:val="2"/>
        </w:numPr>
      </w:pPr>
      <w:r>
        <w:t xml:space="preserve">Microsoft </w:t>
      </w:r>
      <w:r w:rsidRPr="00E92E80">
        <w:t>V</w:t>
      </w:r>
      <w:hyperlink r:id="rId8" w:history="1">
        <w:r w:rsidRPr="00E92E80">
          <w:t>isual Studio 201</w:t>
        </w:r>
        <w:r w:rsidR="00BB5C22">
          <w:t>7</w:t>
        </w:r>
        <w:r w:rsidRPr="00E92E80">
          <w:t xml:space="preserve"> Pr</w:t>
        </w:r>
        <w:r>
          <w:t>o</w:t>
        </w:r>
        <w:r w:rsidRPr="00E92E80">
          <w:t xml:space="preserve">fessional or </w:t>
        </w:r>
        <w:r>
          <w:t>Enterprise</w:t>
        </w:r>
        <w:r w:rsidRPr="00E92E80">
          <w:t xml:space="preserve"> edition</w:t>
        </w:r>
      </w:hyperlink>
    </w:p>
    <w:p w14:paraId="0A68F571" w14:textId="2D52062B" w:rsidR="00251C84" w:rsidRDefault="00B33718" w:rsidP="002D41B1">
      <w:pPr>
        <w:pStyle w:val="ListParagraph"/>
        <w:numPr>
          <w:ilvl w:val="0"/>
          <w:numId w:val="1"/>
        </w:numPr>
      </w:pPr>
      <w:hyperlink r:id="rId9" w:history="1">
        <w:r w:rsidR="00251C84">
          <w:t>Microsoft Azure</w:t>
        </w:r>
        <w:r w:rsidR="00251C84" w:rsidRPr="00E92E80">
          <w:t xml:space="preserve"> </w:t>
        </w:r>
        <w:r w:rsidR="00251C84">
          <w:t>SDK for .NET</w:t>
        </w:r>
        <w:r w:rsidR="00BB5C22">
          <w:t xml:space="preserve"> for Visual Studio 2017</w:t>
        </w:r>
      </w:hyperlink>
    </w:p>
    <w:p w14:paraId="237B1323" w14:textId="77777777" w:rsidR="00BB5C22" w:rsidRDefault="00251C84" w:rsidP="00845259">
      <w:pPr>
        <w:pStyle w:val="ListParagraph"/>
        <w:numPr>
          <w:ilvl w:val="0"/>
          <w:numId w:val="1"/>
        </w:numPr>
      </w:pPr>
      <w:r>
        <w:t xml:space="preserve">Microsoft Azure Service Fabric SDK – </w:t>
      </w:r>
      <w:r w:rsidR="000E622B">
        <w:t>2.</w:t>
      </w:r>
      <w:r w:rsidR="00A44E34">
        <w:t>4</w:t>
      </w:r>
      <w:r w:rsidR="000E622B">
        <w:t>.</w:t>
      </w:r>
      <w:r w:rsidR="00A44E34">
        <w:t>1</w:t>
      </w:r>
      <w:r w:rsidR="003A2141">
        <w:t>64</w:t>
      </w:r>
    </w:p>
    <w:p w14:paraId="4F5CC22A" w14:textId="45AD469F" w:rsidR="00251C84" w:rsidRDefault="00251C84" w:rsidP="00845259">
      <w:pPr>
        <w:pStyle w:val="ListParagraph"/>
        <w:numPr>
          <w:ilvl w:val="0"/>
          <w:numId w:val="1"/>
        </w:numPr>
      </w:pPr>
      <w:r>
        <w:t xml:space="preserve">A Microsoft Azure subscription </w:t>
      </w:r>
    </w:p>
    <w:p w14:paraId="349193B5" w14:textId="64911B0E" w:rsidR="00251C84" w:rsidRDefault="00251C84" w:rsidP="00251C84">
      <w:r>
        <w:t>Please note</w:t>
      </w:r>
      <w:r w:rsidR="004C5231">
        <w:t xml:space="preserve"> that the </w:t>
      </w:r>
      <w:r>
        <w:t xml:space="preserve">same Resource Group </w:t>
      </w:r>
      <w:r w:rsidR="004C5231">
        <w:t xml:space="preserve">will be used </w:t>
      </w:r>
      <w:r>
        <w:t>for all Labs.</w:t>
      </w:r>
    </w:p>
    <w:p w14:paraId="1AF6F055" w14:textId="77777777" w:rsidR="00251C84" w:rsidRDefault="00251C84" w:rsidP="00251C84">
      <w:pPr>
        <w:pStyle w:val="Heading2"/>
      </w:pPr>
      <w:bookmarkStart w:id="11" w:name="_Toc474822137"/>
      <w:r>
        <w:t>Overview</w:t>
      </w:r>
      <w:bookmarkEnd w:id="11"/>
    </w:p>
    <w:p w14:paraId="19D801AE" w14:textId="65A55FFC" w:rsidR="004959C2" w:rsidRPr="00755C93" w:rsidRDefault="004959C2" w:rsidP="004959C2">
      <w:pPr>
        <w:shd w:val="clear" w:color="auto" w:fill="FFFFFF"/>
        <w:spacing w:before="150" w:after="150" w:line="240" w:lineRule="auto"/>
        <w:rPr>
          <w:rFonts w:eastAsia="Times New Roman" w:cs="Segoe UI"/>
          <w:szCs w:val="21"/>
          <w:lang w:val="en"/>
        </w:rPr>
      </w:pPr>
      <w:r w:rsidRPr="00755C93">
        <w:rPr>
          <w:rFonts w:eastAsia="Times New Roman" w:cs="Segoe UI"/>
          <w:szCs w:val="21"/>
          <w:lang w:val="en"/>
        </w:rPr>
        <w:t xml:space="preserve">In this lab, we will create a reliable </w:t>
      </w:r>
      <w:r w:rsidR="00755C93">
        <w:rPr>
          <w:rFonts w:eastAsia="Times New Roman" w:cs="Segoe UI"/>
          <w:szCs w:val="21"/>
          <w:lang w:val="en"/>
        </w:rPr>
        <w:t>s</w:t>
      </w:r>
      <w:r w:rsidRPr="00755C93">
        <w:rPr>
          <w:rFonts w:eastAsia="Times New Roman" w:cs="Segoe UI"/>
          <w:szCs w:val="21"/>
          <w:lang w:val="en"/>
        </w:rPr>
        <w:t>tateful service with multiple partitions. Here, you will build a very simple application where you want to store all last names that start with the same letter in the same partition.</w:t>
      </w:r>
    </w:p>
    <w:p w14:paraId="0EC52C3B" w14:textId="77777777" w:rsidR="004959C2" w:rsidRPr="00755C93" w:rsidRDefault="004959C2" w:rsidP="004959C2">
      <w:pPr>
        <w:shd w:val="clear" w:color="auto" w:fill="FFFFFF"/>
        <w:spacing w:before="150" w:after="150" w:line="240" w:lineRule="auto"/>
        <w:rPr>
          <w:rFonts w:eastAsia="Times New Roman" w:cs="Segoe UI"/>
          <w:szCs w:val="21"/>
          <w:lang w:val="en"/>
        </w:rPr>
      </w:pPr>
      <w:r w:rsidRPr="00755C93">
        <w:rPr>
          <w:rFonts w:eastAsia="Times New Roman" w:cs="Segoe UI"/>
          <w:szCs w:val="21"/>
          <w:lang w:val="en"/>
        </w:rPr>
        <w:t>Before you write any code, you need to think about the partitions and partition keys. You need 26 partitions (one for each letter in the alphabet), but what about the low and high keys? As we literally want to have one partition per letter, we can use 0 as the low key and 25 as the high key, as each letter is its own key.</w:t>
      </w:r>
    </w:p>
    <w:p w14:paraId="2BB51BEB" w14:textId="7E7D29C6" w:rsidR="00FB2ADE" w:rsidRDefault="00FB2ADE" w:rsidP="00FB2ADE">
      <w:pPr>
        <w:spacing w:before="0" w:after="160"/>
        <w:rPr>
          <w:lang w:val="en"/>
        </w:rPr>
      </w:pPr>
    </w:p>
    <w:p w14:paraId="39CA6AC0" w14:textId="77777777" w:rsidR="004959C2" w:rsidRPr="005B580B" w:rsidRDefault="004959C2" w:rsidP="004959C2">
      <w:pPr>
        <w:shd w:val="clear" w:color="auto" w:fill="EEEEEE"/>
        <w:spacing w:after="120" w:line="240" w:lineRule="auto"/>
        <w:outlineLvl w:val="4"/>
        <w:rPr>
          <w:rFonts w:eastAsia="Times New Roman" w:cs="Segoe UI"/>
          <w:color w:val="505050"/>
          <w:sz w:val="27"/>
          <w:szCs w:val="27"/>
          <w:lang w:val="en"/>
        </w:rPr>
      </w:pPr>
      <w:r w:rsidRPr="005B580B">
        <w:rPr>
          <w:rFonts w:eastAsia="Times New Roman" w:cs="Segoe UI"/>
          <w:color w:val="505050"/>
          <w:sz w:val="27"/>
          <w:szCs w:val="27"/>
          <w:lang w:val="en"/>
        </w:rPr>
        <w:t>NOTE:</w:t>
      </w:r>
    </w:p>
    <w:p w14:paraId="256E0A70" w14:textId="77777777" w:rsidR="004959C2" w:rsidRPr="005B580B" w:rsidRDefault="004959C2" w:rsidP="004959C2">
      <w:pPr>
        <w:shd w:val="clear" w:color="auto" w:fill="EEEEEE"/>
        <w:spacing w:before="150" w:after="150" w:line="240" w:lineRule="auto"/>
        <w:rPr>
          <w:rFonts w:eastAsia="Times New Roman" w:cs="Segoe UI"/>
          <w:color w:val="505050"/>
          <w:sz w:val="24"/>
          <w:szCs w:val="24"/>
          <w:lang w:val="en"/>
        </w:rPr>
      </w:pPr>
      <w:r w:rsidRPr="005B580B">
        <w:rPr>
          <w:rFonts w:eastAsia="Times New Roman" w:cs="Segoe UI"/>
          <w:color w:val="505050"/>
          <w:sz w:val="24"/>
          <w:szCs w:val="24"/>
          <w:lang w:val="en"/>
        </w:rPr>
        <w:t>This is a simplified scenario, as in reality the distribution would be uneven. Last names starting with the letters "S" or "M" are more common than the ones starting with "X" or "Y".</w:t>
      </w:r>
    </w:p>
    <w:p w14:paraId="22B88599" w14:textId="77777777" w:rsidR="004959C2" w:rsidRDefault="004959C2" w:rsidP="00FB2ADE">
      <w:pPr>
        <w:spacing w:before="0" w:after="160"/>
        <w:rPr>
          <w:lang w:val="en"/>
        </w:rPr>
      </w:pPr>
    </w:p>
    <w:p w14:paraId="7B682B73" w14:textId="77777777" w:rsidR="00C62C02" w:rsidRDefault="00C62C02">
      <w:pPr>
        <w:rPr>
          <w:rFonts w:asciiTheme="minorHAnsi" w:eastAsia="Times New Roman" w:hAnsiTheme="minorHAnsi" w:cs="Times New Roman"/>
          <w:b/>
          <w:sz w:val="28"/>
          <w:szCs w:val="36"/>
          <w:lang w:val="en"/>
        </w:rPr>
      </w:pPr>
      <w:bookmarkStart w:id="12" w:name="bkmk_setupwindowsazure"/>
      <w:bookmarkEnd w:id="12"/>
      <w:r>
        <w:rPr>
          <w:lang w:val="en"/>
        </w:rPr>
        <w:br w:type="page"/>
      </w:r>
    </w:p>
    <w:p w14:paraId="31017F30" w14:textId="5FB7584F" w:rsidR="002D13F5" w:rsidRPr="00C80421" w:rsidRDefault="002D13F5" w:rsidP="002D13F5">
      <w:pPr>
        <w:pStyle w:val="Heading2"/>
        <w:rPr>
          <w:lang w:val="en"/>
        </w:rPr>
      </w:pPr>
      <w:bookmarkStart w:id="13" w:name="_Toc474822138"/>
      <w:r>
        <w:rPr>
          <w:lang w:val="en"/>
        </w:rPr>
        <w:lastRenderedPageBreak/>
        <w:t>Task 1 – Creat</w:t>
      </w:r>
      <w:r w:rsidR="00204BCE">
        <w:rPr>
          <w:lang w:val="en"/>
        </w:rPr>
        <w:t>ing the</w:t>
      </w:r>
      <w:r w:rsidR="00FF4C88">
        <w:rPr>
          <w:lang w:val="en"/>
        </w:rPr>
        <w:t xml:space="preserve"> stateful service</w:t>
      </w:r>
      <w:bookmarkEnd w:id="13"/>
    </w:p>
    <w:p w14:paraId="28A0F977" w14:textId="0420FFFE" w:rsidR="007A706E" w:rsidRPr="00F83C59" w:rsidRDefault="007A706E" w:rsidP="00F83C59">
      <w:pPr>
        <w:pStyle w:val="ListParagraph"/>
        <w:numPr>
          <w:ilvl w:val="0"/>
          <w:numId w:val="16"/>
        </w:numPr>
        <w:contextualSpacing w:val="0"/>
        <w:rPr>
          <w:lang w:val="en"/>
        </w:rPr>
      </w:pPr>
      <w:r w:rsidRPr="00F83C59">
        <w:rPr>
          <w:lang w:val="en"/>
        </w:rPr>
        <w:t>Open Visual Studio as Administrator</w:t>
      </w:r>
      <w:r w:rsidR="00FF4C88">
        <w:rPr>
          <w:lang w:val="en"/>
        </w:rPr>
        <w:t xml:space="preserve"> and then select</w:t>
      </w:r>
      <w:r w:rsidRPr="00F83C59">
        <w:rPr>
          <w:lang w:val="en"/>
        </w:rPr>
        <w:t xml:space="preserve"> </w:t>
      </w:r>
      <w:r w:rsidRPr="00FF4C88">
        <w:rPr>
          <w:b/>
          <w:lang w:val="en"/>
        </w:rPr>
        <w:t>File | New | Project</w:t>
      </w:r>
      <w:r w:rsidRPr="00F83C59">
        <w:rPr>
          <w:lang w:val="en"/>
        </w:rPr>
        <w:t>.</w:t>
      </w:r>
    </w:p>
    <w:p w14:paraId="428F1948" w14:textId="77777777" w:rsidR="007A706E" w:rsidRPr="00F83C59" w:rsidRDefault="007A706E" w:rsidP="00F83C59">
      <w:pPr>
        <w:pStyle w:val="ListParagraph"/>
        <w:numPr>
          <w:ilvl w:val="0"/>
          <w:numId w:val="16"/>
        </w:numPr>
        <w:contextualSpacing w:val="0"/>
        <w:rPr>
          <w:lang w:val="en"/>
        </w:rPr>
      </w:pPr>
      <w:r w:rsidRPr="00F83C59">
        <w:rPr>
          <w:lang w:val="en"/>
        </w:rPr>
        <w:t xml:space="preserve">In the New Project dialog box, navigate to </w:t>
      </w:r>
      <w:r w:rsidRPr="00FF4C88">
        <w:rPr>
          <w:b/>
          <w:lang w:val="en"/>
        </w:rPr>
        <w:t>Visual C# | Cloud</w:t>
      </w:r>
      <w:r w:rsidRPr="00F83C59">
        <w:rPr>
          <w:lang w:val="en"/>
        </w:rPr>
        <w:t xml:space="preserve">, and choose the </w:t>
      </w:r>
      <w:r w:rsidRPr="00FF4C88">
        <w:rPr>
          <w:b/>
          <w:lang w:val="en"/>
        </w:rPr>
        <w:t>Service Fabric</w:t>
      </w:r>
      <w:r w:rsidRPr="00F83C59">
        <w:rPr>
          <w:lang w:val="en"/>
        </w:rPr>
        <w:t xml:space="preserve"> application.</w:t>
      </w:r>
    </w:p>
    <w:p w14:paraId="06C9AAD6" w14:textId="4379AF85" w:rsidR="007A706E" w:rsidRDefault="00FF4C88" w:rsidP="00F83C59">
      <w:pPr>
        <w:pStyle w:val="ListParagraph"/>
        <w:numPr>
          <w:ilvl w:val="0"/>
          <w:numId w:val="16"/>
        </w:numPr>
        <w:contextualSpacing w:val="0"/>
        <w:rPr>
          <w:lang w:val="en"/>
        </w:rPr>
      </w:pPr>
      <w:r>
        <w:rPr>
          <w:lang w:val="en"/>
        </w:rPr>
        <w:t>Name</w:t>
      </w:r>
      <w:r w:rsidR="007A706E" w:rsidRPr="00F83C59">
        <w:rPr>
          <w:lang w:val="en"/>
        </w:rPr>
        <w:t xml:space="preserve"> the project "</w:t>
      </w:r>
      <w:proofErr w:type="spellStart"/>
      <w:r w:rsidR="007A706E" w:rsidRPr="00FF4C88">
        <w:rPr>
          <w:b/>
          <w:lang w:val="en"/>
        </w:rPr>
        <w:t>AlphabetPartitions</w:t>
      </w:r>
      <w:proofErr w:type="spellEnd"/>
      <w:r w:rsidR="00F866FC">
        <w:rPr>
          <w:lang w:val="en"/>
        </w:rPr>
        <w:t xml:space="preserve">" and place the project in the </w:t>
      </w:r>
      <w:r w:rsidR="00F866FC" w:rsidRPr="00F866FC">
        <w:rPr>
          <w:b/>
          <w:lang w:val="en"/>
        </w:rPr>
        <w:t>.\Labs\</w:t>
      </w:r>
      <w:proofErr w:type="spellStart"/>
      <w:r w:rsidR="00F866FC" w:rsidRPr="00F866FC">
        <w:rPr>
          <w:b/>
          <w:lang w:val="en"/>
        </w:rPr>
        <w:t>SvcFabricStatefulSvc</w:t>
      </w:r>
      <w:proofErr w:type="spellEnd"/>
      <w:r w:rsidR="00F866FC" w:rsidRPr="00F866FC">
        <w:rPr>
          <w:b/>
          <w:lang w:val="en"/>
        </w:rPr>
        <w:t>\Begin</w:t>
      </w:r>
      <w:r w:rsidR="00F866FC">
        <w:rPr>
          <w:lang w:val="en"/>
        </w:rPr>
        <w:t xml:space="preserve"> directory. Select the </w:t>
      </w:r>
      <w:r w:rsidR="00F866FC" w:rsidRPr="00F866FC">
        <w:rPr>
          <w:b/>
          <w:lang w:val="en"/>
        </w:rPr>
        <w:t>OK</w:t>
      </w:r>
      <w:r w:rsidR="00F866FC">
        <w:rPr>
          <w:lang w:val="en"/>
        </w:rPr>
        <w:t xml:space="preserve"> button.</w:t>
      </w:r>
    </w:p>
    <w:p w14:paraId="709E9721" w14:textId="61AFF3F8" w:rsidR="00F866FC" w:rsidRPr="00F83C59" w:rsidRDefault="00755C93" w:rsidP="00F866FC">
      <w:pPr>
        <w:pStyle w:val="ListParagraph"/>
        <w:ind w:left="1080"/>
        <w:contextualSpacing w:val="0"/>
        <w:rPr>
          <w:lang w:val="en"/>
        </w:rPr>
      </w:pPr>
      <w:r>
        <w:rPr>
          <w:noProof/>
        </w:rPr>
        <w:drawing>
          <wp:inline distT="0" distB="0" distL="0" distR="0" wp14:anchorId="362F6768" wp14:editId="56A0F923">
            <wp:extent cx="4986068" cy="3459884"/>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3107" cy="3464769"/>
                    </a:xfrm>
                    <a:prstGeom prst="rect">
                      <a:avLst/>
                    </a:prstGeom>
                  </pic:spPr>
                </pic:pic>
              </a:graphicData>
            </a:graphic>
          </wp:inline>
        </w:drawing>
      </w:r>
    </w:p>
    <w:p w14:paraId="4FBBD458" w14:textId="77777777" w:rsidR="00F866FC" w:rsidRDefault="00F866FC">
      <w:pPr>
        <w:ind w:left="720" w:hanging="360"/>
        <w:rPr>
          <w:lang w:val="en"/>
        </w:rPr>
      </w:pPr>
      <w:r>
        <w:rPr>
          <w:lang w:val="en"/>
        </w:rPr>
        <w:br w:type="page"/>
      </w:r>
    </w:p>
    <w:p w14:paraId="01AB98C1" w14:textId="0685CCDA" w:rsidR="007A706E" w:rsidRPr="00F83C59" w:rsidRDefault="007A706E" w:rsidP="00F83C59">
      <w:pPr>
        <w:pStyle w:val="ListParagraph"/>
        <w:numPr>
          <w:ilvl w:val="0"/>
          <w:numId w:val="16"/>
        </w:numPr>
        <w:contextualSpacing w:val="0"/>
        <w:rPr>
          <w:lang w:val="en"/>
        </w:rPr>
      </w:pPr>
      <w:r w:rsidRPr="00F83C59">
        <w:rPr>
          <w:lang w:val="en"/>
        </w:rPr>
        <w:lastRenderedPageBreak/>
        <w:t xml:space="preserve">In the </w:t>
      </w:r>
      <w:r w:rsidRPr="00FF4C88">
        <w:rPr>
          <w:i/>
          <w:lang w:val="en"/>
        </w:rPr>
        <w:t>Create a Service</w:t>
      </w:r>
      <w:r w:rsidRPr="00F83C59">
        <w:rPr>
          <w:lang w:val="en"/>
        </w:rPr>
        <w:t xml:space="preserve"> dialog box, choose </w:t>
      </w:r>
      <w:r w:rsidR="00FF4C88">
        <w:rPr>
          <w:lang w:val="en"/>
        </w:rPr>
        <w:t xml:space="preserve">the </w:t>
      </w:r>
      <w:r w:rsidRPr="00F83C59">
        <w:rPr>
          <w:lang w:val="en"/>
        </w:rPr>
        <w:t>Stateful</w:t>
      </w:r>
      <w:r w:rsidR="00FF4C88">
        <w:rPr>
          <w:lang w:val="en"/>
        </w:rPr>
        <w:t xml:space="preserve"> S</w:t>
      </w:r>
      <w:r w:rsidRPr="00F83C59">
        <w:rPr>
          <w:lang w:val="en"/>
        </w:rPr>
        <w:t>ervice</w:t>
      </w:r>
      <w:r w:rsidR="00FF4C88">
        <w:rPr>
          <w:lang w:val="en"/>
        </w:rPr>
        <w:t xml:space="preserve"> icon</w:t>
      </w:r>
      <w:r w:rsidRPr="00F83C59">
        <w:rPr>
          <w:lang w:val="en"/>
        </w:rPr>
        <w:t xml:space="preserve"> and call it "</w:t>
      </w:r>
      <w:proofErr w:type="spellStart"/>
      <w:r w:rsidRPr="00FF4C88">
        <w:rPr>
          <w:b/>
          <w:lang w:val="en"/>
        </w:rPr>
        <w:t>Alphabet.Processing</w:t>
      </w:r>
      <w:proofErr w:type="spellEnd"/>
      <w:r w:rsidRPr="00F83C59">
        <w:rPr>
          <w:lang w:val="en"/>
        </w:rPr>
        <w:t>" as shown in the image below.</w:t>
      </w:r>
      <w:r w:rsidR="00F866FC">
        <w:rPr>
          <w:lang w:val="en"/>
        </w:rPr>
        <w:t xml:space="preserve"> Select the </w:t>
      </w:r>
      <w:r w:rsidR="00F866FC" w:rsidRPr="00F866FC">
        <w:rPr>
          <w:b/>
          <w:lang w:val="en"/>
        </w:rPr>
        <w:t>OK</w:t>
      </w:r>
      <w:r w:rsidR="00F866FC">
        <w:rPr>
          <w:lang w:val="en"/>
        </w:rPr>
        <w:t xml:space="preserve"> button.</w:t>
      </w:r>
    </w:p>
    <w:p w14:paraId="4523C443" w14:textId="549FC7BE" w:rsidR="00A44E34" w:rsidRPr="005B580B" w:rsidRDefault="00A44E34" w:rsidP="00F83C59">
      <w:pPr>
        <w:shd w:val="clear" w:color="auto" w:fill="FFFFFF"/>
        <w:spacing w:before="150" w:after="150" w:line="240" w:lineRule="auto"/>
        <w:ind w:left="1080"/>
        <w:rPr>
          <w:rFonts w:eastAsia="Times New Roman" w:cs="Segoe UI"/>
          <w:color w:val="505050"/>
          <w:sz w:val="24"/>
          <w:szCs w:val="24"/>
          <w:lang w:val="en"/>
        </w:rPr>
      </w:pPr>
      <w:r>
        <w:rPr>
          <w:noProof/>
        </w:rPr>
        <w:drawing>
          <wp:inline distT="0" distB="0" distL="0" distR="0" wp14:anchorId="10BE98C5" wp14:editId="5F98A7F6">
            <wp:extent cx="4973868"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177" cy="3663710"/>
                    </a:xfrm>
                    <a:prstGeom prst="rect">
                      <a:avLst/>
                    </a:prstGeom>
                  </pic:spPr>
                </pic:pic>
              </a:graphicData>
            </a:graphic>
          </wp:inline>
        </w:drawing>
      </w:r>
    </w:p>
    <w:p w14:paraId="0F7ADA43" w14:textId="6FDEC608" w:rsidR="007A706E" w:rsidRPr="00F83C59" w:rsidRDefault="007A706E" w:rsidP="00F83C59">
      <w:pPr>
        <w:pStyle w:val="ListParagraph"/>
        <w:numPr>
          <w:ilvl w:val="0"/>
          <w:numId w:val="16"/>
        </w:numPr>
        <w:rPr>
          <w:lang w:val="en"/>
        </w:rPr>
      </w:pPr>
      <w:r w:rsidRPr="00F83C59">
        <w:rPr>
          <w:lang w:val="en"/>
        </w:rPr>
        <w:t xml:space="preserve">Set the number of partitions.  Open the </w:t>
      </w:r>
      <w:r w:rsidRPr="00F83C59">
        <w:rPr>
          <w:b/>
          <w:lang w:val="en"/>
        </w:rPr>
        <w:t>ApplicationManifest.xml</w:t>
      </w:r>
      <w:r w:rsidRPr="00F83C59">
        <w:rPr>
          <w:lang w:val="en"/>
        </w:rPr>
        <w:t xml:space="preserve"> file in the </w:t>
      </w:r>
      <w:proofErr w:type="spellStart"/>
      <w:r w:rsidRPr="007554E2">
        <w:rPr>
          <w:b/>
          <w:lang w:val="en"/>
        </w:rPr>
        <w:t>AlphabetPartitions</w:t>
      </w:r>
      <w:proofErr w:type="spellEnd"/>
      <w:r w:rsidRPr="00F83C59">
        <w:rPr>
          <w:lang w:val="en"/>
        </w:rPr>
        <w:t xml:space="preserve"> project </w:t>
      </w:r>
      <w:r w:rsidR="00755C93">
        <w:rPr>
          <w:lang w:val="en"/>
        </w:rPr>
        <w:t>in the .\</w:t>
      </w:r>
      <w:proofErr w:type="spellStart"/>
      <w:r w:rsidR="00755C93">
        <w:rPr>
          <w:lang w:val="en"/>
        </w:rPr>
        <w:t>ApplicationPackageRoot</w:t>
      </w:r>
      <w:proofErr w:type="spellEnd"/>
      <w:r w:rsidR="00755C93">
        <w:rPr>
          <w:lang w:val="en"/>
        </w:rPr>
        <w:t xml:space="preserve"> directory </w:t>
      </w:r>
      <w:r w:rsidRPr="00F83C59">
        <w:rPr>
          <w:lang w:val="en"/>
        </w:rPr>
        <w:t xml:space="preserve">and update the parameter </w:t>
      </w:r>
      <w:proofErr w:type="spellStart"/>
      <w:r w:rsidRPr="007554E2">
        <w:rPr>
          <w:b/>
          <w:lang w:val="en"/>
        </w:rPr>
        <w:t>Processing_PartitionCount</w:t>
      </w:r>
      <w:proofErr w:type="spellEnd"/>
      <w:r w:rsidRPr="00F83C59">
        <w:rPr>
          <w:lang w:val="en"/>
        </w:rPr>
        <w:t xml:space="preserve"> to </w:t>
      </w:r>
      <w:r w:rsidRPr="007554E2">
        <w:rPr>
          <w:b/>
          <w:lang w:val="en"/>
        </w:rPr>
        <w:t>26</w:t>
      </w:r>
      <w:r w:rsidRPr="00F83C59">
        <w:rPr>
          <w:lang w:val="en"/>
        </w:rPr>
        <w:t xml:space="preserve"> as shown below.  Also set the replicas and instance counts to 1 when running on your local cluster.  This is to allow for running this on more resource constrained machines.</w:t>
      </w:r>
    </w:p>
    <w:p w14:paraId="77140624" w14:textId="77777777" w:rsidR="007A706E" w:rsidRPr="005B580B" w:rsidRDefault="007A706E" w:rsidP="007554E2">
      <w:pPr>
        <w:shd w:val="clear" w:color="auto" w:fill="969696"/>
        <w:spacing w:beforeAutospacing="1" w:line="240" w:lineRule="auto"/>
        <w:ind w:left="1080"/>
        <w:rPr>
          <w:rFonts w:eastAsia="Times New Roman" w:cs="Segoe UI"/>
          <w:color w:val="FFFFFF"/>
          <w:sz w:val="24"/>
          <w:szCs w:val="24"/>
          <w:lang w:val="en"/>
        </w:rPr>
      </w:pPr>
      <w:r w:rsidRPr="005B580B">
        <w:rPr>
          <w:rFonts w:eastAsia="Times New Roman" w:cs="Segoe UI"/>
          <w:vanish/>
          <w:color w:val="FFFFFF"/>
          <w:sz w:val="18"/>
          <w:szCs w:val="18"/>
          <w:shd w:val="clear" w:color="auto" w:fill="1A1A1A"/>
          <w:lang w:val="en"/>
        </w:rPr>
        <w:t>Copy to clipboard</w:t>
      </w:r>
    </w:p>
    <w:p w14:paraId="563C900F"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 w:val="20"/>
          <w:szCs w:val="20"/>
          <w:lang w:val="en"/>
        </w:rPr>
      </w:pPr>
      <w:r w:rsidRPr="007554E2">
        <w:rPr>
          <w:rFonts w:ascii="Consolas" w:eastAsia="Times New Roman" w:hAnsi="Consolas" w:cs="Courier New"/>
          <w:color w:val="505050"/>
          <w:sz w:val="20"/>
          <w:szCs w:val="20"/>
          <w:lang w:val="en"/>
        </w:rPr>
        <w:t>&lt;Parameters&gt;</w:t>
      </w:r>
    </w:p>
    <w:p w14:paraId="6C6F6863"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 w:val="20"/>
          <w:szCs w:val="20"/>
          <w:lang w:val="en"/>
        </w:rPr>
      </w:pPr>
      <w:r w:rsidRPr="007554E2">
        <w:rPr>
          <w:rFonts w:ascii="Consolas" w:eastAsia="Times New Roman" w:hAnsi="Consolas" w:cs="Courier New"/>
          <w:color w:val="505050"/>
          <w:sz w:val="20"/>
          <w:szCs w:val="20"/>
          <w:lang w:val="en"/>
        </w:rPr>
        <w:t xml:space="preserve">   &lt;Parameter Name="</w:t>
      </w:r>
      <w:proofErr w:type="spellStart"/>
      <w:r w:rsidRPr="007554E2">
        <w:rPr>
          <w:rFonts w:ascii="Consolas" w:eastAsia="Times New Roman" w:hAnsi="Consolas" w:cs="Courier New"/>
          <w:color w:val="505050"/>
          <w:sz w:val="20"/>
          <w:szCs w:val="20"/>
          <w:lang w:val="en"/>
        </w:rPr>
        <w:t>Processing_MinReplicaSetSize</w:t>
      </w:r>
      <w:proofErr w:type="spellEnd"/>
      <w:r w:rsidRPr="007554E2">
        <w:rPr>
          <w:rFonts w:ascii="Consolas" w:eastAsia="Times New Roman" w:hAnsi="Consolas" w:cs="Courier New"/>
          <w:color w:val="505050"/>
          <w:sz w:val="20"/>
          <w:szCs w:val="20"/>
          <w:lang w:val="en"/>
        </w:rPr>
        <w:t xml:space="preserve">" </w:t>
      </w:r>
      <w:proofErr w:type="spellStart"/>
      <w:r w:rsidRPr="007554E2">
        <w:rPr>
          <w:rFonts w:ascii="Consolas" w:eastAsia="Times New Roman" w:hAnsi="Consolas" w:cs="Courier New"/>
          <w:color w:val="505050"/>
          <w:sz w:val="20"/>
          <w:szCs w:val="20"/>
          <w:lang w:val="en"/>
        </w:rPr>
        <w:t>DefaultValue</w:t>
      </w:r>
      <w:proofErr w:type="spellEnd"/>
      <w:r w:rsidRPr="007554E2">
        <w:rPr>
          <w:rFonts w:ascii="Consolas" w:eastAsia="Times New Roman" w:hAnsi="Consolas" w:cs="Courier New"/>
          <w:color w:val="505050"/>
          <w:sz w:val="20"/>
          <w:szCs w:val="20"/>
          <w:lang w:val="en"/>
        </w:rPr>
        <w:t>="1" /&gt;</w:t>
      </w:r>
    </w:p>
    <w:p w14:paraId="09048F1C"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 w:val="20"/>
          <w:szCs w:val="20"/>
          <w:lang w:val="en"/>
        </w:rPr>
      </w:pPr>
      <w:r w:rsidRPr="007554E2">
        <w:rPr>
          <w:rFonts w:ascii="Consolas" w:eastAsia="Times New Roman" w:hAnsi="Consolas" w:cs="Courier New"/>
          <w:color w:val="505050"/>
          <w:sz w:val="20"/>
          <w:szCs w:val="20"/>
          <w:lang w:val="en"/>
        </w:rPr>
        <w:t xml:space="preserve">   &lt;Parameter Name="</w:t>
      </w:r>
      <w:proofErr w:type="spellStart"/>
      <w:r w:rsidRPr="007554E2">
        <w:rPr>
          <w:rFonts w:ascii="Consolas" w:eastAsia="Times New Roman" w:hAnsi="Consolas" w:cs="Courier New"/>
          <w:color w:val="505050"/>
          <w:sz w:val="20"/>
          <w:szCs w:val="20"/>
          <w:lang w:val="en"/>
        </w:rPr>
        <w:t>Processing_PartitionCount</w:t>
      </w:r>
      <w:proofErr w:type="spellEnd"/>
      <w:r w:rsidRPr="007554E2">
        <w:rPr>
          <w:rFonts w:ascii="Consolas" w:eastAsia="Times New Roman" w:hAnsi="Consolas" w:cs="Courier New"/>
          <w:color w:val="505050"/>
          <w:sz w:val="20"/>
          <w:szCs w:val="20"/>
          <w:lang w:val="en"/>
        </w:rPr>
        <w:t xml:space="preserve">" </w:t>
      </w:r>
      <w:proofErr w:type="spellStart"/>
      <w:r w:rsidRPr="007554E2">
        <w:rPr>
          <w:rFonts w:ascii="Consolas" w:eastAsia="Times New Roman" w:hAnsi="Consolas" w:cs="Courier New"/>
          <w:color w:val="505050"/>
          <w:sz w:val="20"/>
          <w:szCs w:val="20"/>
          <w:lang w:val="en"/>
        </w:rPr>
        <w:t>DefaultValue</w:t>
      </w:r>
      <w:proofErr w:type="spellEnd"/>
      <w:r w:rsidRPr="007554E2">
        <w:rPr>
          <w:rFonts w:ascii="Consolas" w:eastAsia="Times New Roman" w:hAnsi="Consolas" w:cs="Courier New"/>
          <w:color w:val="505050"/>
          <w:sz w:val="20"/>
          <w:szCs w:val="20"/>
          <w:lang w:val="en"/>
        </w:rPr>
        <w:t>="</w:t>
      </w:r>
      <w:r w:rsidRPr="000D1C09">
        <w:rPr>
          <w:rFonts w:ascii="Consolas" w:eastAsia="Times New Roman" w:hAnsi="Consolas" w:cs="Courier New"/>
          <w:b/>
          <w:color w:val="505050"/>
          <w:sz w:val="20"/>
          <w:szCs w:val="20"/>
          <w:lang w:val="en"/>
        </w:rPr>
        <w:t>26</w:t>
      </w:r>
      <w:r w:rsidRPr="007554E2">
        <w:rPr>
          <w:rFonts w:ascii="Consolas" w:eastAsia="Times New Roman" w:hAnsi="Consolas" w:cs="Courier New"/>
          <w:color w:val="505050"/>
          <w:sz w:val="20"/>
          <w:szCs w:val="20"/>
          <w:lang w:val="en"/>
        </w:rPr>
        <w:t>" /&gt;</w:t>
      </w:r>
    </w:p>
    <w:p w14:paraId="0EF2E371"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 w:val="20"/>
          <w:szCs w:val="20"/>
          <w:lang w:val="en"/>
        </w:rPr>
      </w:pPr>
      <w:r w:rsidRPr="007554E2">
        <w:rPr>
          <w:rFonts w:ascii="Consolas" w:eastAsia="Times New Roman" w:hAnsi="Consolas" w:cs="Courier New"/>
          <w:color w:val="505050"/>
          <w:sz w:val="20"/>
          <w:szCs w:val="20"/>
          <w:lang w:val="en"/>
        </w:rPr>
        <w:t xml:space="preserve">   &lt;Parameter Name="</w:t>
      </w:r>
      <w:proofErr w:type="spellStart"/>
      <w:r w:rsidRPr="007554E2">
        <w:rPr>
          <w:rFonts w:ascii="Consolas" w:eastAsia="Times New Roman" w:hAnsi="Consolas" w:cs="Courier New"/>
          <w:color w:val="505050"/>
          <w:sz w:val="20"/>
          <w:szCs w:val="20"/>
          <w:lang w:val="en"/>
        </w:rPr>
        <w:t>Processing_TargetReplicaSetSize</w:t>
      </w:r>
      <w:proofErr w:type="spellEnd"/>
      <w:r w:rsidRPr="007554E2">
        <w:rPr>
          <w:rFonts w:ascii="Consolas" w:eastAsia="Times New Roman" w:hAnsi="Consolas" w:cs="Courier New"/>
          <w:color w:val="505050"/>
          <w:sz w:val="20"/>
          <w:szCs w:val="20"/>
          <w:lang w:val="en"/>
        </w:rPr>
        <w:t xml:space="preserve">" </w:t>
      </w:r>
      <w:proofErr w:type="spellStart"/>
      <w:r w:rsidRPr="007554E2">
        <w:rPr>
          <w:rFonts w:ascii="Consolas" w:eastAsia="Times New Roman" w:hAnsi="Consolas" w:cs="Courier New"/>
          <w:color w:val="505050"/>
          <w:sz w:val="20"/>
          <w:szCs w:val="20"/>
          <w:lang w:val="en"/>
        </w:rPr>
        <w:t>DefaultValue</w:t>
      </w:r>
      <w:proofErr w:type="spellEnd"/>
      <w:r w:rsidRPr="007554E2">
        <w:rPr>
          <w:rFonts w:ascii="Consolas" w:eastAsia="Times New Roman" w:hAnsi="Consolas" w:cs="Courier New"/>
          <w:color w:val="505050"/>
          <w:sz w:val="20"/>
          <w:szCs w:val="20"/>
          <w:lang w:val="en"/>
        </w:rPr>
        <w:t>="1" /&gt;</w:t>
      </w:r>
    </w:p>
    <w:p w14:paraId="170C175B" w14:textId="77777777" w:rsidR="007A706E"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Cs w:val="21"/>
          <w:lang w:val="en"/>
        </w:rPr>
      </w:pPr>
      <w:r w:rsidRPr="007554E2">
        <w:rPr>
          <w:rFonts w:ascii="Consolas" w:eastAsia="Times New Roman" w:hAnsi="Consolas" w:cs="Courier New"/>
          <w:color w:val="505050"/>
          <w:sz w:val="20"/>
          <w:szCs w:val="20"/>
          <w:lang w:val="en"/>
        </w:rPr>
        <w:t>&lt;/Parameters&gt;</w:t>
      </w:r>
    </w:p>
    <w:p w14:paraId="0440E02A" w14:textId="77777777" w:rsidR="007554E2" w:rsidRDefault="007554E2">
      <w:pPr>
        <w:ind w:left="720" w:hanging="360"/>
        <w:rPr>
          <w:lang w:val="en"/>
        </w:rPr>
      </w:pPr>
      <w:r>
        <w:rPr>
          <w:lang w:val="en"/>
        </w:rPr>
        <w:br w:type="page"/>
      </w:r>
    </w:p>
    <w:p w14:paraId="45E8C577" w14:textId="06B5B72D" w:rsidR="007A706E" w:rsidRPr="005B580B" w:rsidRDefault="007A706E" w:rsidP="007554E2">
      <w:pPr>
        <w:ind w:left="1080"/>
        <w:rPr>
          <w:lang w:val="en"/>
        </w:rPr>
      </w:pPr>
      <w:r w:rsidRPr="005B580B">
        <w:rPr>
          <w:lang w:val="en"/>
        </w:rPr>
        <w:lastRenderedPageBreak/>
        <w:t xml:space="preserve">You also need to update the </w:t>
      </w:r>
      <w:proofErr w:type="spellStart"/>
      <w:r w:rsidRPr="007554E2">
        <w:rPr>
          <w:b/>
          <w:lang w:val="en"/>
        </w:rPr>
        <w:t>LowKey</w:t>
      </w:r>
      <w:proofErr w:type="spellEnd"/>
      <w:r w:rsidRPr="005B580B">
        <w:rPr>
          <w:lang w:val="en"/>
        </w:rPr>
        <w:t xml:space="preserve"> and </w:t>
      </w:r>
      <w:proofErr w:type="spellStart"/>
      <w:r w:rsidRPr="007554E2">
        <w:rPr>
          <w:b/>
          <w:lang w:val="en"/>
        </w:rPr>
        <w:t>HighKey</w:t>
      </w:r>
      <w:proofErr w:type="spellEnd"/>
      <w:r w:rsidRPr="005B580B">
        <w:rPr>
          <w:lang w:val="en"/>
        </w:rPr>
        <w:t xml:space="preserve"> properties of the </w:t>
      </w:r>
      <w:proofErr w:type="spellStart"/>
      <w:r w:rsidRPr="005B580B">
        <w:rPr>
          <w:lang w:val="en"/>
        </w:rPr>
        <w:t>StatefulService</w:t>
      </w:r>
      <w:proofErr w:type="spellEnd"/>
      <w:r w:rsidRPr="005B580B">
        <w:rPr>
          <w:lang w:val="en"/>
        </w:rPr>
        <w:t xml:space="preserve"> element as shown below.</w:t>
      </w:r>
    </w:p>
    <w:p w14:paraId="0DEC440B" w14:textId="77777777" w:rsidR="007A706E" w:rsidRPr="007554E2" w:rsidRDefault="007A706E" w:rsidP="007554E2">
      <w:pPr>
        <w:shd w:val="clear" w:color="auto" w:fill="969696"/>
        <w:spacing w:line="240" w:lineRule="auto"/>
        <w:ind w:left="1080"/>
        <w:rPr>
          <w:rFonts w:eastAsia="Times New Roman" w:cs="Segoe UI"/>
          <w:color w:val="FFFFFF"/>
          <w:sz w:val="20"/>
          <w:szCs w:val="20"/>
          <w:lang w:val="en"/>
        </w:rPr>
      </w:pPr>
      <w:r w:rsidRPr="007554E2">
        <w:rPr>
          <w:rFonts w:eastAsia="Times New Roman" w:cs="Segoe UI"/>
          <w:vanish/>
          <w:color w:val="FFFFFF"/>
          <w:sz w:val="20"/>
          <w:szCs w:val="20"/>
          <w:shd w:val="clear" w:color="auto" w:fill="1A1A1A"/>
          <w:lang w:val="en"/>
        </w:rPr>
        <w:t>Copy to clipboard</w:t>
      </w:r>
    </w:p>
    <w:p w14:paraId="3BFB1D5B"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000000"/>
          <w:sz w:val="20"/>
          <w:szCs w:val="20"/>
          <w:lang w:val="en"/>
        </w:rPr>
      </w:pPr>
      <w:r w:rsidRPr="007554E2">
        <w:rPr>
          <w:rFonts w:eastAsia="Times New Roman" w:cs="Segoe UI"/>
          <w:color w:val="505050"/>
          <w:sz w:val="20"/>
          <w:szCs w:val="20"/>
          <w:lang w:val="en"/>
        </w:rPr>
        <w:t>&lt;Service</w:t>
      </w:r>
      <w:r w:rsidRPr="007554E2">
        <w:rPr>
          <w:rFonts w:eastAsia="Times New Roman" w:cs="Segoe UI"/>
          <w:color w:val="000000"/>
          <w:sz w:val="20"/>
          <w:szCs w:val="20"/>
          <w:lang w:val="en"/>
        </w:rPr>
        <w:t xml:space="preserve"> </w:t>
      </w:r>
      <w:r w:rsidRPr="007554E2">
        <w:rPr>
          <w:rFonts w:eastAsia="Times New Roman" w:cs="Segoe UI"/>
          <w:color w:val="505050"/>
          <w:sz w:val="20"/>
          <w:szCs w:val="20"/>
          <w:lang w:val="en"/>
        </w:rPr>
        <w:t>Name="Processing"&gt;</w:t>
      </w:r>
    </w:p>
    <w:p w14:paraId="2BA21137"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000000"/>
          <w:sz w:val="20"/>
          <w:szCs w:val="20"/>
          <w:lang w:val="en"/>
        </w:rPr>
      </w:pPr>
      <w:r w:rsidRPr="007554E2">
        <w:rPr>
          <w:rFonts w:eastAsia="Times New Roman" w:cs="Segoe UI"/>
          <w:color w:val="000000"/>
          <w:sz w:val="20"/>
          <w:szCs w:val="20"/>
          <w:lang w:val="en"/>
        </w:rPr>
        <w:t xml:space="preserve">  </w:t>
      </w:r>
      <w:r w:rsidRPr="007554E2">
        <w:rPr>
          <w:rFonts w:eastAsia="Times New Roman" w:cs="Segoe UI"/>
          <w:color w:val="505050"/>
          <w:sz w:val="20"/>
          <w:szCs w:val="20"/>
          <w:lang w:val="en"/>
        </w:rPr>
        <w:t>&lt;</w:t>
      </w:r>
      <w:proofErr w:type="spellStart"/>
      <w:r w:rsidRPr="007554E2">
        <w:rPr>
          <w:rFonts w:eastAsia="Times New Roman" w:cs="Segoe UI"/>
          <w:color w:val="505050"/>
          <w:sz w:val="20"/>
          <w:szCs w:val="20"/>
          <w:lang w:val="en"/>
        </w:rPr>
        <w:t>StatefulService</w:t>
      </w:r>
      <w:proofErr w:type="spellEnd"/>
      <w:r w:rsidRPr="007554E2">
        <w:rPr>
          <w:rFonts w:eastAsia="Times New Roman" w:cs="Segoe UI"/>
          <w:color w:val="000000"/>
          <w:sz w:val="20"/>
          <w:szCs w:val="20"/>
          <w:lang w:val="en"/>
        </w:rPr>
        <w:t xml:space="preserve"> </w:t>
      </w:r>
      <w:proofErr w:type="spellStart"/>
      <w:r w:rsidRPr="007554E2">
        <w:rPr>
          <w:rFonts w:eastAsia="Times New Roman" w:cs="Segoe UI"/>
          <w:color w:val="505050"/>
          <w:sz w:val="20"/>
          <w:szCs w:val="20"/>
          <w:lang w:val="en"/>
        </w:rPr>
        <w:t>ServiceTypeName</w:t>
      </w:r>
      <w:proofErr w:type="spellEnd"/>
      <w:r w:rsidRPr="007554E2">
        <w:rPr>
          <w:rFonts w:eastAsia="Times New Roman" w:cs="Segoe UI"/>
          <w:color w:val="505050"/>
          <w:sz w:val="20"/>
          <w:szCs w:val="20"/>
          <w:lang w:val="en"/>
        </w:rPr>
        <w:t>="</w:t>
      </w:r>
      <w:proofErr w:type="spellStart"/>
      <w:r w:rsidRPr="007554E2">
        <w:rPr>
          <w:rFonts w:eastAsia="Times New Roman" w:cs="Segoe UI"/>
          <w:color w:val="505050"/>
          <w:sz w:val="20"/>
          <w:szCs w:val="20"/>
          <w:lang w:val="en"/>
        </w:rPr>
        <w:t>ProcessingType</w:t>
      </w:r>
      <w:proofErr w:type="spellEnd"/>
      <w:r w:rsidRPr="007554E2">
        <w:rPr>
          <w:rFonts w:eastAsia="Times New Roman" w:cs="Segoe UI"/>
          <w:color w:val="505050"/>
          <w:sz w:val="20"/>
          <w:szCs w:val="20"/>
          <w:lang w:val="en"/>
        </w:rPr>
        <w:t>"</w:t>
      </w:r>
      <w:r w:rsidRPr="007554E2">
        <w:rPr>
          <w:rFonts w:eastAsia="Times New Roman" w:cs="Segoe UI"/>
          <w:color w:val="000000"/>
          <w:sz w:val="20"/>
          <w:szCs w:val="20"/>
          <w:lang w:val="en"/>
        </w:rPr>
        <w:t xml:space="preserve">  </w:t>
      </w:r>
    </w:p>
    <w:p w14:paraId="037B26B4"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000000"/>
          <w:sz w:val="20"/>
          <w:szCs w:val="20"/>
          <w:lang w:val="en"/>
        </w:rPr>
      </w:pPr>
      <w:r w:rsidRPr="007554E2">
        <w:rPr>
          <w:rFonts w:eastAsia="Times New Roman" w:cs="Segoe UI"/>
          <w:color w:val="000000"/>
          <w:sz w:val="20"/>
          <w:szCs w:val="20"/>
          <w:lang w:val="en"/>
        </w:rPr>
        <w:t xml:space="preserve">              </w:t>
      </w:r>
      <w:proofErr w:type="spellStart"/>
      <w:r w:rsidRPr="007554E2">
        <w:rPr>
          <w:rFonts w:eastAsia="Times New Roman" w:cs="Segoe UI"/>
          <w:color w:val="505050"/>
          <w:sz w:val="20"/>
          <w:szCs w:val="20"/>
          <w:lang w:val="en"/>
        </w:rPr>
        <w:t>TargetReplicaSetSize</w:t>
      </w:r>
      <w:proofErr w:type="spellEnd"/>
      <w:r w:rsidRPr="007554E2">
        <w:rPr>
          <w:rFonts w:eastAsia="Times New Roman" w:cs="Segoe UI"/>
          <w:color w:val="505050"/>
          <w:sz w:val="20"/>
          <w:szCs w:val="20"/>
          <w:lang w:val="en"/>
        </w:rPr>
        <w:t>="[</w:t>
      </w:r>
      <w:proofErr w:type="spellStart"/>
      <w:r w:rsidRPr="007554E2">
        <w:rPr>
          <w:rFonts w:eastAsia="Times New Roman" w:cs="Segoe UI"/>
          <w:color w:val="505050"/>
          <w:sz w:val="20"/>
          <w:szCs w:val="20"/>
          <w:lang w:val="en"/>
        </w:rPr>
        <w:t>Processing_TargetReplicaSetSize</w:t>
      </w:r>
      <w:proofErr w:type="spellEnd"/>
      <w:r w:rsidRPr="007554E2">
        <w:rPr>
          <w:rFonts w:eastAsia="Times New Roman" w:cs="Segoe UI"/>
          <w:color w:val="505050"/>
          <w:sz w:val="20"/>
          <w:szCs w:val="20"/>
          <w:lang w:val="en"/>
        </w:rPr>
        <w:t>]"</w:t>
      </w:r>
      <w:r w:rsidRPr="007554E2">
        <w:rPr>
          <w:rFonts w:eastAsia="Times New Roman" w:cs="Segoe UI"/>
          <w:color w:val="000000"/>
          <w:sz w:val="20"/>
          <w:szCs w:val="20"/>
          <w:lang w:val="en"/>
        </w:rPr>
        <w:t xml:space="preserve"> </w:t>
      </w:r>
    </w:p>
    <w:p w14:paraId="268871F4"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000000"/>
          <w:sz w:val="20"/>
          <w:szCs w:val="20"/>
          <w:lang w:val="en"/>
        </w:rPr>
      </w:pPr>
      <w:r w:rsidRPr="007554E2">
        <w:rPr>
          <w:rFonts w:eastAsia="Times New Roman" w:cs="Segoe UI"/>
          <w:color w:val="000000"/>
          <w:sz w:val="20"/>
          <w:szCs w:val="20"/>
          <w:lang w:val="en"/>
        </w:rPr>
        <w:t xml:space="preserve">              </w:t>
      </w:r>
      <w:proofErr w:type="spellStart"/>
      <w:r w:rsidRPr="007554E2">
        <w:rPr>
          <w:rFonts w:eastAsia="Times New Roman" w:cs="Segoe UI"/>
          <w:color w:val="505050"/>
          <w:sz w:val="20"/>
          <w:szCs w:val="20"/>
          <w:lang w:val="en"/>
        </w:rPr>
        <w:t>MinReplicaSetSize</w:t>
      </w:r>
      <w:proofErr w:type="spellEnd"/>
      <w:r w:rsidRPr="007554E2">
        <w:rPr>
          <w:rFonts w:eastAsia="Times New Roman" w:cs="Segoe UI"/>
          <w:color w:val="505050"/>
          <w:sz w:val="20"/>
          <w:szCs w:val="20"/>
          <w:lang w:val="en"/>
        </w:rPr>
        <w:t>="[</w:t>
      </w:r>
      <w:proofErr w:type="spellStart"/>
      <w:r w:rsidRPr="007554E2">
        <w:rPr>
          <w:rFonts w:eastAsia="Times New Roman" w:cs="Segoe UI"/>
          <w:color w:val="505050"/>
          <w:sz w:val="20"/>
          <w:szCs w:val="20"/>
          <w:lang w:val="en"/>
        </w:rPr>
        <w:t>Processing_MinReplicaSetSize</w:t>
      </w:r>
      <w:proofErr w:type="spellEnd"/>
      <w:r w:rsidRPr="007554E2">
        <w:rPr>
          <w:rFonts w:eastAsia="Times New Roman" w:cs="Segoe UI"/>
          <w:color w:val="505050"/>
          <w:sz w:val="20"/>
          <w:szCs w:val="20"/>
          <w:lang w:val="en"/>
        </w:rPr>
        <w:t>]"&gt;</w:t>
      </w:r>
    </w:p>
    <w:p w14:paraId="5B8857B5"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000000"/>
          <w:sz w:val="20"/>
          <w:szCs w:val="20"/>
          <w:lang w:val="en"/>
        </w:rPr>
      </w:pPr>
      <w:r w:rsidRPr="007554E2">
        <w:rPr>
          <w:rFonts w:eastAsia="Times New Roman" w:cs="Segoe UI"/>
          <w:color w:val="000000"/>
          <w:sz w:val="20"/>
          <w:szCs w:val="20"/>
          <w:lang w:val="en"/>
        </w:rPr>
        <w:t xml:space="preserve">    </w:t>
      </w:r>
      <w:r w:rsidRPr="007554E2">
        <w:rPr>
          <w:rFonts w:eastAsia="Times New Roman" w:cs="Segoe UI"/>
          <w:color w:val="505050"/>
          <w:sz w:val="20"/>
          <w:szCs w:val="20"/>
          <w:lang w:val="en"/>
        </w:rPr>
        <w:t>&lt;UniformInt64Partition</w:t>
      </w:r>
      <w:r w:rsidRPr="007554E2">
        <w:rPr>
          <w:rFonts w:eastAsia="Times New Roman" w:cs="Segoe UI"/>
          <w:color w:val="000000"/>
          <w:sz w:val="20"/>
          <w:szCs w:val="20"/>
          <w:lang w:val="en"/>
        </w:rPr>
        <w:t xml:space="preserve"> </w:t>
      </w:r>
      <w:proofErr w:type="spellStart"/>
      <w:r w:rsidRPr="007554E2">
        <w:rPr>
          <w:rFonts w:eastAsia="Times New Roman" w:cs="Segoe UI"/>
          <w:color w:val="505050"/>
          <w:sz w:val="20"/>
          <w:szCs w:val="20"/>
          <w:lang w:val="en"/>
        </w:rPr>
        <w:t>PartitionCount</w:t>
      </w:r>
      <w:proofErr w:type="spellEnd"/>
      <w:r w:rsidRPr="007554E2">
        <w:rPr>
          <w:rFonts w:eastAsia="Times New Roman" w:cs="Segoe UI"/>
          <w:color w:val="505050"/>
          <w:sz w:val="20"/>
          <w:szCs w:val="20"/>
          <w:lang w:val="en"/>
        </w:rPr>
        <w:t>="[</w:t>
      </w:r>
      <w:proofErr w:type="spellStart"/>
      <w:r w:rsidRPr="007554E2">
        <w:rPr>
          <w:rFonts w:eastAsia="Times New Roman" w:cs="Segoe UI"/>
          <w:color w:val="505050"/>
          <w:sz w:val="20"/>
          <w:szCs w:val="20"/>
          <w:lang w:val="en"/>
        </w:rPr>
        <w:t>Processing_PartitionCount</w:t>
      </w:r>
      <w:proofErr w:type="spellEnd"/>
      <w:r w:rsidRPr="007554E2">
        <w:rPr>
          <w:rFonts w:eastAsia="Times New Roman" w:cs="Segoe UI"/>
          <w:color w:val="505050"/>
          <w:sz w:val="20"/>
          <w:szCs w:val="20"/>
          <w:lang w:val="en"/>
        </w:rPr>
        <w:t>]"</w:t>
      </w:r>
      <w:r w:rsidRPr="007554E2">
        <w:rPr>
          <w:rFonts w:eastAsia="Times New Roman" w:cs="Segoe UI"/>
          <w:color w:val="000000"/>
          <w:sz w:val="20"/>
          <w:szCs w:val="20"/>
          <w:lang w:val="en"/>
        </w:rPr>
        <w:t xml:space="preserve"> </w:t>
      </w:r>
    </w:p>
    <w:p w14:paraId="1899B231"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000000"/>
          <w:sz w:val="20"/>
          <w:szCs w:val="20"/>
          <w:lang w:val="en"/>
        </w:rPr>
      </w:pPr>
      <w:r w:rsidRPr="007554E2">
        <w:rPr>
          <w:rFonts w:eastAsia="Times New Roman" w:cs="Segoe UI"/>
          <w:color w:val="000000"/>
          <w:sz w:val="20"/>
          <w:szCs w:val="20"/>
          <w:lang w:val="en"/>
        </w:rPr>
        <w:t xml:space="preserve">              </w:t>
      </w:r>
      <w:proofErr w:type="spellStart"/>
      <w:r w:rsidRPr="007554E2">
        <w:rPr>
          <w:rFonts w:eastAsia="Times New Roman" w:cs="Segoe UI"/>
          <w:b/>
          <w:color w:val="505050"/>
          <w:sz w:val="20"/>
          <w:szCs w:val="20"/>
          <w:lang w:val="en"/>
        </w:rPr>
        <w:t>LowKey</w:t>
      </w:r>
      <w:proofErr w:type="spellEnd"/>
      <w:r w:rsidRPr="007554E2">
        <w:rPr>
          <w:rFonts w:eastAsia="Times New Roman" w:cs="Segoe UI"/>
          <w:b/>
          <w:color w:val="505050"/>
          <w:sz w:val="20"/>
          <w:szCs w:val="20"/>
          <w:lang w:val="en"/>
        </w:rPr>
        <w:t>="0"</w:t>
      </w:r>
      <w:r w:rsidRPr="007554E2">
        <w:rPr>
          <w:rFonts w:eastAsia="Times New Roman" w:cs="Segoe UI"/>
          <w:b/>
          <w:color w:val="000000"/>
          <w:sz w:val="20"/>
          <w:szCs w:val="20"/>
          <w:lang w:val="en"/>
        </w:rPr>
        <w:t xml:space="preserve"> </w:t>
      </w:r>
      <w:proofErr w:type="spellStart"/>
      <w:r w:rsidRPr="007554E2">
        <w:rPr>
          <w:rFonts w:eastAsia="Times New Roman" w:cs="Segoe UI"/>
          <w:b/>
          <w:color w:val="505050"/>
          <w:sz w:val="20"/>
          <w:szCs w:val="20"/>
          <w:lang w:val="en"/>
        </w:rPr>
        <w:t>HighKey</w:t>
      </w:r>
      <w:proofErr w:type="spellEnd"/>
      <w:r w:rsidRPr="007554E2">
        <w:rPr>
          <w:rFonts w:eastAsia="Times New Roman" w:cs="Segoe UI"/>
          <w:b/>
          <w:color w:val="505050"/>
          <w:sz w:val="20"/>
          <w:szCs w:val="20"/>
          <w:lang w:val="en"/>
        </w:rPr>
        <w:t>="25"</w:t>
      </w:r>
      <w:r w:rsidRPr="007554E2">
        <w:rPr>
          <w:rFonts w:eastAsia="Times New Roman" w:cs="Segoe UI"/>
          <w:color w:val="000000"/>
          <w:sz w:val="20"/>
          <w:szCs w:val="20"/>
          <w:lang w:val="en"/>
        </w:rPr>
        <w:t xml:space="preserve"> </w:t>
      </w:r>
      <w:r w:rsidRPr="007554E2">
        <w:rPr>
          <w:rFonts w:eastAsia="Times New Roman" w:cs="Segoe UI"/>
          <w:color w:val="505050"/>
          <w:sz w:val="20"/>
          <w:szCs w:val="20"/>
          <w:lang w:val="en"/>
        </w:rPr>
        <w:t>/&gt;</w:t>
      </w:r>
    </w:p>
    <w:p w14:paraId="5B55C9CE"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000000"/>
          <w:sz w:val="20"/>
          <w:szCs w:val="20"/>
          <w:lang w:val="en"/>
        </w:rPr>
      </w:pPr>
      <w:r w:rsidRPr="007554E2">
        <w:rPr>
          <w:rFonts w:eastAsia="Times New Roman" w:cs="Segoe UI"/>
          <w:color w:val="000000"/>
          <w:sz w:val="20"/>
          <w:szCs w:val="20"/>
          <w:lang w:val="en"/>
        </w:rPr>
        <w:t xml:space="preserve">  </w:t>
      </w:r>
      <w:r w:rsidRPr="007554E2">
        <w:rPr>
          <w:rFonts w:eastAsia="Times New Roman" w:cs="Segoe UI"/>
          <w:color w:val="505050"/>
          <w:sz w:val="20"/>
          <w:szCs w:val="20"/>
          <w:lang w:val="en"/>
        </w:rPr>
        <w:t>&lt;/</w:t>
      </w:r>
      <w:proofErr w:type="spellStart"/>
      <w:r w:rsidRPr="007554E2">
        <w:rPr>
          <w:rFonts w:eastAsia="Times New Roman" w:cs="Segoe UI"/>
          <w:color w:val="505050"/>
          <w:sz w:val="20"/>
          <w:szCs w:val="20"/>
          <w:lang w:val="en"/>
        </w:rPr>
        <w:t>StatefulService</w:t>
      </w:r>
      <w:proofErr w:type="spellEnd"/>
      <w:r w:rsidRPr="007554E2">
        <w:rPr>
          <w:rFonts w:eastAsia="Times New Roman" w:cs="Segoe UI"/>
          <w:color w:val="505050"/>
          <w:sz w:val="20"/>
          <w:szCs w:val="20"/>
          <w:lang w:val="en"/>
        </w:rPr>
        <w:t>&gt;</w:t>
      </w:r>
    </w:p>
    <w:p w14:paraId="052BD309"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505050"/>
          <w:sz w:val="20"/>
          <w:szCs w:val="20"/>
          <w:lang w:val="en"/>
        </w:rPr>
      </w:pPr>
      <w:r w:rsidRPr="007554E2">
        <w:rPr>
          <w:rFonts w:eastAsia="Times New Roman" w:cs="Segoe UI"/>
          <w:color w:val="505050"/>
          <w:sz w:val="20"/>
          <w:szCs w:val="20"/>
          <w:lang w:val="en"/>
        </w:rPr>
        <w:t>&lt;/Service&gt;</w:t>
      </w:r>
    </w:p>
    <w:p w14:paraId="7D4BA2A9" w14:textId="4F008EBF" w:rsidR="007A706E" w:rsidRPr="00F83C59" w:rsidRDefault="007A706E" w:rsidP="00F83C59">
      <w:pPr>
        <w:pStyle w:val="ListParagraph"/>
        <w:numPr>
          <w:ilvl w:val="0"/>
          <w:numId w:val="16"/>
        </w:numPr>
        <w:rPr>
          <w:lang w:val="en"/>
        </w:rPr>
      </w:pPr>
      <w:r w:rsidRPr="00F83C59">
        <w:rPr>
          <w:lang w:val="en"/>
        </w:rPr>
        <w:t xml:space="preserve">For the service to be accessible, open up an endpoint on a port by adding the endpoint element of </w:t>
      </w:r>
      <w:r w:rsidRPr="007554E2">
        <w:rPr>
          <w:b/>
          <w:lang w:val="en"/>
        </w:rPr>
        <w:t>ServiceManifest.xml</w:t>
      </w:r>
      <w:r w:rsidRPr="00F83C59">
        <w:rPr>
          <w:lang w:val="en"/>
        </w:rPr>
        <w:t xml:space="preserve"> (located in the</w:t>
      </w:r>
      <w:r w:rsidR="007554E2">
        <w:rPr>
          <w:lang w:val="en"/>
        </w:rPr>
        <w:t xml:space="preserve"> </w:t>
      </w:r>
      <w:proofErr w:type="spellStart"/>
      <w:r w:rsidR="007554E2">
        <w:rPr>
          <w:lang w:val="en"/>
        </w:rPr>
        <w:t>Alphabet.Processing</w:t>
      </w:r>
      <w:proofErr w:type="spellEnd"/>
      <w:r w:rsidR="007554E2">
        <w:rPr>
          <w:lang w:val="en"/>
        </w:rPr>
        <w:t xml:space="preserve"> projects</w:t>
      </w:r>
      <w:r w:rsidRPr="00F83C59">
        <w:rPr>
          <w:lang w:val="en"/>
        </w:rPr>
        <w:t xml:space="preserve"> </w:t>
      </w:r>
      <w:proofErr w:type="spellStart"/>
      <w:r w:rsidRPr="00F83C59">
        <w:rPr>
          <w:lang w:val="en"/>
        </w:rPr>
        <w:t>PackageRoot</w:t>
      </w:r>
      <w:proofErr w:type="spellEnd"/>
      <w:r w:rsidRPr="00F83C59">
        <w:rPr>
          <w:lang w:val="en"/>
        </w:rPr>
        <w:t xml:space="preserve"> folder).  You can add this as a child of the Endpoints element as shown below:</w:t>
      </w:r>
    </w:p>
    <w:p w14:paraId="59AC158B" w14:textId="77777777" w:rsidR="007A706E" w:rsidRPr="007554E2" w:rsidRDefault="007A706E" w:rsidP="007554E2">
      <w:pPr>
        <w:shd w:val="clear" w:color="auto" w:fill="969696"/>
        <w:spacing w:beforeAutospacing="1" w:line="240" w:lineRule="auto"/>
        <w:ind w:left="1080"/>
        <w:rPr>
          <w:rFonts w:eastAsia="Times New Roman" w:cs="Segoe UI"/>
          <w:color w:val="FFFFFF"/>
          <w:sz w:val="20"/>
          <w:szCs w:val="20"/>
          <w:lang w:val="en"/>
        </w:rPr>
      </w:pPr>
      <w:r w:rsidRPr="007554E2">
        <w:rPr>
          <w:rFonts w:eastAsia="Times New Roman" w:cs="Segoe UI"/>
          <w:vanish/>
          <w:color w:val="FFFFFF"/>
          <w:sz w:val="20"/>
          <w:szCs w:val="20"/>
          <w:shd w:val="clear" w:color="auto" w:fill="1A1A1A"/>
          <w:lang w:val="en"/>
        </w:rPr>
        <w:t>Copy to clipboard</w:t>
      </w:r>
    </w:p>
    <w:p w14:paraId="39C361EB"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505050"/>
          <w:sz w:val="20"/>
          <w:szCs w:val="20"/>
          <w:lang w:val="en"/>
        </w:rPr>
      </w:pPr>
      <w:r w:rsidRPr="007554E2">
        <w:rPr>
          <w:rFonts w:eastAsia="Times New Roman" w:cs="Segoe UI"/>
          <w:color w:val="505050"/>
          <w:sz w:val="20"/>
          <w:szCs w:val="20"/>
          <w:lang w:val="en"/>
        </w:rPr>
        <w:t>&lt;Endpoints&gt;</w:t>
      </w:r>
    </w:p>
    <w:p w14:paraId="179047D8"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b/>
          <w:color w:val="505050"/>
          <w:sz w:val="20"/>
          <w:szCs w:val="20"/>
          <w:lang w:val="en"/>
        </w:rPr>
      </w:pPr>
      <w:r w:rsidRPr="007554E2">
        <w:rPr>
          <w:rFonts w:eastAsia="Times New Roman" w:cs="Segoe UI"/>
          <w:color w:val="505050"/>
          <w:sz w:val="20"/>
          <w:szCs w:val="20"/>
          <w:lang w:val="en"/>
        </w:rPr>
        <w:t xml:space="preserve">   </w:t>
      </w:r>
      <w:r w:rsidRPr="007554E2">
        <w:rPr>
          <w:rFonts w:eastAsia="Times New Roman" w:cs="Segoe UI"/>
          <w:b/>
          <w:color w:val="505050"/>
          <w:sz w:val="20"/>
          <w:szCs w:val="20"/>
          <w:lang w:val="en"/>
        </w:rPr>
        <w:t>&lt;Endpoint</w:t>
      </w:r>
      <w:r w:rsidRPr="007554E2">
        <w:rPr>
          <w:rFonts w:eastAsia="Times New Roman" w:cs="Segoe UI"/>
          <w:b/>
          <w:color w:val="000000"/>
          <w:sz w:val="20"/>
          <w:szCs w:val="20"/>
          <w:lang w:val="en"/>
        </w:rPr>
        <w:t xml:space="preserve"> </w:t>
      </w:r>
      <w:r w:rsidRPr="007554E2">
        <w:rPr>
          <w:rFonts w:eastAsia="Times New Roman" w:cs="Segoe UI"/>
          <w:b/>
          <w:color w:val="505050"/>
          <w:sz w:val="20"/>
          <w:szCs w:val="20"/>
          <w:lang w:val="en"/>
        </w:rPr>
        <w:t>Name="</w:t>
      </w:r>
      <w:proofErr w:type="spellStart"/>
      <w:r w:rsidRPr="007554E2">
        <w:rPr>
          <w:rFonts w:eastAsia="Times New Roman" w:cs="Segoe UI"/>
          <w:b/>
          <w:color w:val="505050"/>
          <w:sz w:val="20"/>
          <w:szCs w:val="20"/>
          <w:lang w:val="en"/>
        </w:rPr>
        <w:t>ProcessingServiceEndpoint</w:t>
      </w:r>
      <w:proofErr w:type="spellEnd"/>
      <w:r w:rsidRPr="007554E2">
        <w:rPr>
          <w:rFonts w:eastAsia="Times New Roman" w:cs="Segoe UI"/>
          <w:b/>
          <w:color w:val="505050"/>
          <w:sz w:val="20"/>
          <w:szCs w:val="20"/>
          <w:lang w:val="en"/>
        </w:rPr>
        <w:t>"</w:t>
      </w:r>
      <w:r w:rsidRPr="007554E2">
        <w:rPr>
          <w:rFonts w:eastAsia="Times New Roman" w:cs="Segoe UI"/>
          <w:b/>
          <w:color w:val="000000"/>
          <w:sz w:val="20"/>
          <w:szCs w:val="20"/>
          <w:lang w:val="en"/>
        </w:rPr>
        <w:t xml:space="preserve"> </w:t>
      </w:r>
      <w:r w:rsidRPr="007554E2">
        <w:rPr>
          <w:rFonts w:eastAsia="Times New Roman" w:cs="Segoe UI"/>
          <w:b/>
          <w:color w:val="505050"/>
          <w:sz w:val="20"/>
          <w:szCs w:val="20"/>
          <w:lang w:val="en"/>
        </w:rPr>
        <w:t>Protocol="http"</w:t>
      </w:r>
      <w:r w:rsidRPr="007554E2">
        <w:rPr>
          <w:rFonts w:eastAsia="Times New Roman" w:cs="Segoe UI"/>
          <w:b/>
          <w:color w:val="000000"/>
          <w:sz w:val="20"/>
          <w:szCs w:val="20"/>
          <w:lang w:val="en"/>
        </w:rPr>
        <w:t xml:space="preserve"> </w:t>
      </w:r>
      <w:r w:rsidRPr="007554E2">
        <w:rPr>
          <w:rFonts w:eastAsia="Times New Roman" w:cs="Segoe UI"/>
          <w:b/>
          <w:color w:val="505050"/>
          <w:sz w:val="20"/>
          <w:szCs w:val="20"/>
          <w:lang w:val="en"/>
        </w:rPr>
        <w:t>Type="Internal"</w:t>
      </w:r>
      <w:r w:rsidRPr="007554E2">
        <w:rPr>
          <w:rFonts w:eastAsia="Times New Roman" w:cs="Segoe UI"/>
          <w:b/>
          <w:color w:val="000000"/>
          <w:sz w:val="20"/>
          <w:szCs w:val="20"/>
          <w:lang w:val="en"/>
        </w:rPr>
        <w:t xml:space="preserve"> </w:t>
      </w:r>
      <w:r w:rsidRPr="007554E2">
        <w:rPr>
          <w:rFonts w:eastAsia="Times New Roman" w:cs="Segoe UI"/>
          <w:b/>
          <w:color w:val="505050"/>
          <w:sz w:val="20"/>
          <w:szCs w:val="20"/>
          <w:lang w:val="en"/>
        </w:rPr>
        <w:t>/&gt;</w:t>
      </w:r>
    </w:p>
    <w:p w14:paraId="1520EA49"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505050"/>
          <w:sz w:val="20"/>
          <w:szCs w:val="20"/>
          <w:lang w:val="en"/>
        </w:rPr>
      </w:pPr>
      <w:r w:rsidRPr="007554E2">
        <w:rPr>
          <w:rFonts w:eastAsia="Times New Roman" w:cs="Segoe UI"/>
          <w:color w:val="505050"/>
          <w:sz w:val="20"/>
          <w:szCs w:val="20"/>
          <w:lang w:val="en"/>
        </w:rPr>
        <w:t xml:space="preserve">   …</w:t>
      </w:r>
    </w:p>
    <w:p w14:paraId="2AC8AA91" w14:textId="77777777" w:rsidR="007A706E" w:rsidRPr="007554E2" w:rsidRDefault="007A706E" w:rsidP="007554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eastAsia="Times New Roman" w:cs="Segoe UI"/>
          <w:color w:val="505050"/>
          <w:sz w:val="20"/>
          <w:szCs w:val="20"/>
          <w:lang w:val="en"/>
        </w:rPr>
      </w:pPr>
      <w:r w:rsidRPr="007554E2">
        <w:rPr>
          <w:rFonts w:eastAsia="Times New Roman" w:cs="Segoe UI"/>
          <w:color w:val="505050"/>
          <w:sz w:val="20"/>
          <w:szCs w:val="20"/>
          <w:lang w:val="en"/>
        </w:rPr>
        <w:t>&lt;/Endpoints&gt;</w:t>
      </w:r>
    </w:p>
    <w:p w14:paraId="6F44516B" w14:textId="5EDDC23A" w:rsidR="007A706E" w:rsidRPr="005B580B" w:rsidRDefault="007A706E" w:rsidP="00755C93">
      <w:pPr>
        <w:ind w:left="1080"/>
        <w:rPr>
          <w:lang w:val="en"/>
        </w:rPr>
      </w:pPr>
      <w:r w:rsidRPr="005B580B">
        <w:rPr>
          <w:lang w:val="en"/>
        </w:rPr>
        <w:t>Now the service is configured to listen to an internal endpoint with 26 partitions.</w:t>
      </w:r>
      <w:r w:rsidR="00755C93">
        <w:rPr>
          <w:lang w:val="en"/>
        </w:rPr>
        <w:t xml:space="preserve"> We have specified ‘internal’ since we won’t be accessing this port directly from outside the cluster.</w:t>
      </w:r>
      <w:r w:rsidR="00155CD5">
        <w:rPr>
          <w:lang w:val="en"/>
        </w:rPr>
        <w:t xml:space="preserve"> Also, note that the Type=Internal, which means our intent is to communicate ‘within’ the cluster via http and not from outside the cluster. Service Fabric will assign a port for http communication at runtime.</w:t>
      </w:r>
    </w:p>
    <w:p w14:paraId="19D72D4F" w14:textId="77777777" w:rsidR="00155CD5" w:rsidRDefault="00155CD5">
      <w:pPr>
        <w:ind w:left="720" w:hanging="360"/>
        <w:rPr>
          <w:lang w:val="en"/>
        </w:rPr>
      </w:pPr>
      <w:r>
        <w:rPr>
          <w:lang w:val="en"/>
        </w:rPr>
        <w:br w:type="page"/>
      </w:r>
    </w:p>
    <w:p w14:paraId="2AF4606C" w14:textId="5002E34F" w:rsidR="007A706E" w:rsidRPr="00F83C59" w:rsidRDefault="007A706E" w:rsidP="00F83C59">
      <w:pPr>
        <w:pStyle w:val="ListParagraph"/>
        <w:numPr>
          <w:ilvl w:val="0"/>
          <w:numId w:val="16"/>
        </w:numPr>
        <w:rPr>
          <w:lang w:val="en"/>
        </w:rPr>
      </w:pPr>
      <w:r w:rsidRPr="00F83C59">
        <w:rPr>
          <w:lang w:val="en"/>
        </w:rPr>
        <w:lastRenderedPageBreak/>
        <w:t xml:space="preserve">Next, you need to override the </w:t>
      </w:r>
      <w:proofErr w:type="spellStart"/>
      <w:r w:rsidRPr="00F83C59">
        <w:rPr>
          <w:rFonts w:ascii="Consolas" w:hAnsi="Consolas" w:cs="Courier New"/>
          <w:color w:val="C7254E"/>
          <w:szCs w:val="21"/>
          <w:shd w:val="clear" w:color="auto" w:fill="F9F2F4"/>
          <w:lang w:val="en"/>
        </w:rPr>
        <w:t>CreateServiceReplicaListeners</w:t>
      </w:r>
      <w:proofErr w:type="spellEnd"/>
      <w:r w:rsidRPr="00F83C59">
        <w:rPr>
          <w:rFonts w:ascii="Consolas" w:hAnsi="Consolas" w:cs="Courier New"/>
          <w:color w:val="C7254E"/>
          <w:szCs w:val="21"/>
          <w:shd w:val="clear" w:color="auto" w:fill="F9F2F4"/>
          <w:lang w:val="en"/>
        </w:rPr>
        <w:t>()</w:t>
      </w:r>
      <w:r w:rsidRPr="00F83C59">
        <w:rPr>
          <w:lang w:val="en"/>
        </w:rPr>
        <w:t xml:space="preserve"> method of the </w:t>
      </w:r>
      <w:proofErr w:type="spellStart"/>
      <w:r w:rsidR="00341CD0" w:rsidRPr="00D936E4">
        <w:rPr>
          <w:b/>
          <w:lang w:val="en"/>
        </w:rPr>
        <w:t>Alphabet.</w:t>
      </w:r>
      <w:r w:rsidRPr="00D936E4">
        <w:rPr>
          <w:b/>
          <w:lang w:val="en"/>
        </w:rPr>
        <w:t>Processing</w:t>
      </w:r>
      <w:proofErr w:type="spellEnd"/>
      <w:r w:rsidRPr="00F83C59">
        <w:rPr>
          <w:lang w:val="en"/>
        </w:rPr>
        <w:t xml:space="preserve"> class.</w:t>
      </w:r>
    </w:p>
    <w:p w14:paraId="7C23CE19" w14:textId="77777777" w:rsidR="007A706E" w:rsidRPr="005B580B" w:rsidRDefault="007A706E" w:rsidP="00341CD0">
      <w:pPr>
        <w:shd w:val="clear" w:color="auto" w:fill="EEEEEE"/>
        <w:spacing w:after="120" w:line="240" w:lineRule="auto"/>
        <w:ind w:left="1080"/>
        <w:outlineLvl w:val="4"/>
        <w:rPr>
          <w:rFonts w:eastAsia="Times New Roman" w:cs="Segoe UI"/>
          <w:color w:val="505050"/>
          <w:sz w:val="27"/>
          <w:szCs w:val="27"/>
          <w:lang w:val="en"/>
        </w:rPr>
      </w:pPr>
      <w:bookmarkStart w:id="14" w:name="note-1"/>
      <w:bookmarkEnd w:id="14"/>
      <w:r w:rsidRPr="005B580B">
        <w:rPr>
          <w:rFonts w:eastAsia="Times New Roman" w:cs="Segoe UI"/>
          <w:color w:val="505050"/>
          <w:sz w:val="27"/>
          <w:szCs w:val="27"/>
          <w:lang w:val="en"/>
        </w:rPr>
        <w:t>NOTE:</w:t>
      </w:r>
    </w:p>
    <w:p w14:paraId="04A67E23" w14:textId="77777777" w:rsidR="007A706E" w:rsidRPr="009B63D9" w:rsidRDefault="007A706E" w:rsidP="00341CD0">
      <w:pPr>
        <w:shd w:val="clear" w:color="auto" w:fill="EEEEEE"/>
        <w:spacing w:before="150" w:after="150" w:line="240" w:lineRule="auto"/>
        <w:ind w:left="1080"/>
        <w:rPr>
          <w:rFonts w:eastAsia="Times New Roman" w:cs="Segoe UI"/>
          <w:color w:val="505050"/>
          <w:sz w:val="22"/>
          <w:szCs w:val="24"/>
          <w:lang w:val="en"/>
        </w:rPr>
      </w:pPr>
      <w:r w:rsidRPr="009B63D9">
        <w:rPr>
          <w:rFonts w:eastAsia="Times New Roman" w:cs="Segoe UI"/>
          <w:color w:val="505050"/>
          <w:sz w:val="22"/>
          <w:szCs w:val="24"/>
          <w:lang w:val="en"/>
        </w:rPr>
        <w:t xml:space="preserve">For this sample, we assume that you are using a simple </w:t>
      </w:r>
      <w:proofErr w:type="spellStart"/>
      <w:r w:rsidRPr="009B63D9">
        <w:rPr>
          <w:rFonts w:eastAsia="Times New Roman" w:cs="Segoe UI"/>
          <w:color w:val="505050"/>
          <w:sz w:val="22"/>
          <w:szCs w:val="24"/>
          <w:lang w:val="en"/>
        </w:rPr>
        <w:t>HttpCommunicationListener</w:t>
      </w:r>
      <w:proofErr w:type="spellEnd"/>
      <w:r w:rsidRPr="009B63D9">
        <w:rPr>
          <w:rFonts w:eastAsia="Times New Roman" w:cs="Segoe UI"/>
          <w:color w:val="505050"/>
          <w:sz w:val="22"/>
          <w:szCs w:val="24"/>
          <w:lang w:val="en"/>
        </w:rPr>
        <w:t xml:space="preserve">. For more information on reliable service communication, see </w:t>
      </w:r>
      <w:hyperlink r:id="rId12" w:history="1">
        <w:r w:rsidRPr="009B63D9">
          <w:rPr>
            <w:rFonts w:eastAsia="Times New Roman" w:cs="Segoe UI"/>
            <w:color w:val="00ABEC"/>
            <w:sz w:val="22"/>
            <w:szCs w:val="24"/>
            <w:lang w:val="en"/>
          </w:rPr>
          <w:t>The Reliable Service communication model</w:t>
        </w:r>
      </w:hyperlink>
      <w:r w:rsidRPr="009B63D9">
        <w:rPr>
          <w:rFonts w:eastAsia="Times New Roman" w:cs="Segoe UI"/>
          <w:color w:val="505050"/>
          <w:sz w:val="22"/>
          <w:szCs w:val="24"/>
          <w:lang w:val="en"/>
        </w:rPr>
        <w:t>.</w:t>
      </w:r>
    </w:p>
    <w:p w14:paraId="1716A56F" w14:textId="5CE67743" w:rsidR="00341CD0" w:rsidRDefault="00341CD0">
      <w:pPr>
        <w:ind w:left="720" w:hanging="360"/>
        <w:rPr>
          <w:lang w:val="en"/>
        </w:rPr>
      </w:pPr>
    </w:p>
    <w:p w14:paraId="53444B97" w14:textId="77777777" w:rsidR="00AA21F0" w:rsidRDefault="007A706E" w:rsidP="00341CD0">
      <w:pPr>
        <w:ind w:left="720"/>
        <w:rPr>
          <w:lang w:val="en"/>
        </w:rPr>
      </w:pPr>
      <w:r w:rsidRPr="005B580B">
        <w:rPr>
          <w:lang w:val="en"/>
        </w:rPr>
        <w:t xml:space="preserve">A recommended pattern for the URL that a replica listens on is the following format: </w:t>
      </w:r>
      <w:r w:rsidRPr="005B580B">
        <w:rPr>
          <w:rFonts w:ascii="Consolas" w:hAnsi="Consolas" w:cs="Courier New"/>
          <w:color w:val="C7254E"/>
          <w:szCs w:val="21"/>
          <w:shd w:val="clear" w:color="auto" w:fill="F9F2F4"/>
          <w:lang w:val="en"/>
        </w:rPr>
        <w:t>{scheme}://{</w:t>
      </w:r>
      <w:proofErr w:type="spellStart"/>
      <w:r w:rsidRPr="005B580B">
        <w:rPr>
          <w:rFonts w:ascii="Consolas" w:hAnsi="Consolas" w:cs="Courier New"/>
          <w:color w:val="C7254E"/>
          <w:szCs w:val="21"/>
          <w:shd w:val="clear" w:color="auto" w:fill="F9F2F4"/>
          <w:lang w:val="en"/>
        </w:rPr>
        <w:t>nodeIp</w:t>
      </w:r>
      <w:proofErr w:type="spellEnd"/>
      <w:r w:rsidRPr="005B580B">
        <w:rPr>
          <w:rFonts w:ascii="Consolas" w:hAnsi="Consolas" w:cs="Courier New"/>
          <w:color w:val="C7254E"/>
          <w:szCs w:val="21"/>
          <w:shd w:val="clear" w:color="auto" w:fill="F9F2F4"/>
          <w:lang w:val="en"/>
        </w:rPr>
        <w:t>}:{port}/{</w:t>
      </w:r>
      <w:proofErr w:type="spellStart"/>
      <w:r w:rsidRPr="005B580B">
        <w:rPr>
          <w:rFonts w:ascii="Consolas" w:hAnsi="Consolas" w:cs="Courier New"/>
          <w:color w:val="C7254E"/>
          <w:szCs w:val="21"/>
          <w:shd w:val="clear" w:color="auto" w:fill="F9F2F4"/>
          <w:lang w:val="en"/>
        </w:rPr>
        <w:t>partitionid</w:t>
      </w:r>
      <w:proofErr w:type="spellEnd"/>
      <w:r w:rsidRPr="005B580B">
        <w:rPr>
          <w:rFonts w:ascii="Consolas" w:hAnsi="Consolas" w:cs="Courier New"/>
          <w:color w:val="C7254E"/>
          <w:szCs w:val="21"/>
          <w:shd w:val="clear" w:color="auto" w:fill="F9F2F4"/>
          <w:lang w:val="en"/>
        </w:rPr>
        <w:t>}/{</w:t>
      </w:r>
      <w:proofErr w:type="spellStart"/>
      <w:r w:rsidRPr="005B580B">
        <w:rPr>
          <w:rFonts w:ascii="Consolas" w:hAnsi="Consolas" w:cs="Courier New"/>
          <w:color w:val="C7254E"/>
          <w:szCs w:val="21"/>
          <w:shd w:val="clear" w:color="auto" w:fill="F9F2F4"/>
          <w:lang w:val="en"/>
        </w:rPr>
        <w:t>replicaid</w:t>
      </w:r>
      <w:proofErr w:type="spellEnd"/>
      <w:r w:rsidRPr="005B580B">
        <w:rPr>
          <w:rFonts w:ascii="Consolas" w:hAnsi="Consolas" w:cs="Courier New"/>
          <w:color w:val="C7254E"/>
          <w:szCs w:val="21"/>
          <w:shd w:val="clear" w:color="auto" w:fill="F9F2F4"/>
          <w:lang w:val="en"/>
        </w:rPr>
        <w:t>}/{</w:t>
      </w:r>
      <w:proofErr w:type="spellStart"/>
      <w:r w:rsidRPr="005B580B">
        <w:rPr>
          <w:rFonts w:ascii="Consolas" w:hAnsi="Consolas" w:cs="Courier New"/>
          <w:color w:val="C7254E"/>
          <w:szCs w:val="21"/>
          <w:shd w:val="clear" w:color="auto" w:fill="F9F2F4"/>
          <w:lang w:val="en"/>
        </w:rPr>
        <w:t>guid</w:t>
      </w:r>
      <w:proofErr w:type="spellEnd"/>
      <w:r w:rsidRPr="005B580B">
        <w:rPr>
          <w:rFonts w:ascii="Consolas" w:hAnsi="Consolas" w:cs="Courier New"/>
          <w:color w:val="C7254E"/>
          <w:szCs w:val="21"/>
          <w:shd w:val="clear" w:color="auto" w:fill="F9F2F4"/>
          <w:lang w:val="en"/>
        </w:rPr>
        <w:t>}</w:t>
      </w:r>
      <w:r w:rsidRPr="005B580B">
        <w:rPr>
          <w:lang w:val="en"/>
        </w:rPr>
        <w:t xml:space="preserve">. </w:t>
      </w:r>
      <w:ins w:id="15" w:author="Sunitha Mullamangalath" w:date="2016-07-06T10:57:00Z">
        <w:r w:rsidR="00AA21F0">
          <w:rPr>
            <w:lang w:val="en"/>
          </w:rPr>
          <w:t>Therefore</w:t>
        </w:r>
      </w:ins>
      <w:ins w:id="16" w:author="Sunitha Mullamangalath" w:date="2016-07-06T09:52:00Z">
        <w:r w:rsidR="00AA21F0">
          <w:rPr>
            <w:lang w:val="en"/>
          </w:rPr>
          <w:t>,</w:t>
        </w:r>
      </w:ins>
      <w:r w:rsidR="00AA21F0" w:rsidRPr="005B580B">
        <w:rPr>
          <w:lang w:val="en"/>
        </w:rPr>
        <w:t xml:space="preserve"> you </w:t>
      </w:r>
      <w:del w:id="17" w:author="Sunitha Mullamangalath" w:date="2016-07-06T09:52:00Z">
        <w:r w:rsidR="00AA21F0" w:rsidRPr="005B580B" w:rsidDel="008D266E">
          <w:rPr>
            <w:lang w:val="en"/>
          </w:rPr>
          <w:delText>want to</w:delText>
        </w:r>
      </w:del>
      <w:ins w:id="18" w:author="Sunitha Mullamangalath" w:date="2016-07-06T09:52:00Z">
        <w:r w:rsidR="00AA21F0">
          <w:rPr>
            <w:lang w:val="en"/>
          </w:rPr>
          <w:t>should</w:t>
        </w:r>
      </w:ins>
      <w:r w:rsidR="00AA21F0" w:rsidRPr="005B580B">
        <w:rPr>
          <w:lang w:val="en"/>
        </w:rPr>
        <w:t xml:space="preserve"> configure your communication listener to listen on the correct endpoints </w:t>
      </w:r>
      <w:del w:id="19" w:author="Sunitha Mullamangalath" w:date="2016-07-06T09:53:00Z">
        <w:r w:rsidR="00AA21F0" w:rsidRPr="005B580B" w:rsidDel="008D266E">
          <w:rPr>
            <w:lang w:val="en"/>
          </w:rPr>
          <w:delText xml:space="preserve">and </w:delText>
        </w:r>
      </w:del>
      <w:del w:id="20" w:author="Kavitha" w:date="2016-07-06T18:03:00Z">
        <w:r w:rsidR="00AA21F0" w:rsidRPr="005B580B" w:rsidDel="00FE281E">
          <w:rPr>
            <w:lang w:val="en"/>
          </w:rPr>
          <w:delText xml:space="preserve">with </w:delText>
        </w:r>
      </w:del>
      <w:ins w:id="21" w:author="Kavitha" w:date="2016-07-06T18:03:00Z">
        <w:r w:rsidR="00AA21F0">
          <w:rPr>
            <w:lang w:val="en"/>
          </w:rPr>
          <w:t>by using</w:t>
        </w:r>
        <w:r w:rsidR="00AA21F0" w:rsidRPr="005B580B">
          <w:rPr>
            <w:lang w:val="en"/>
          </w:rPr>
          <w:t xml:space="preserve"> </w:t>
        </w:r>
      </w:ins>
      <w:r w:rsidR="00AA21F0" w:rsidRPr="005B580B">
        <w:rPr>
          <w:lang w:val="en"/>
        </w:rPr>
        <w:t>this pattern.</w:t>
      </w:r>
    </w:p>
    <w:p w14:paraId="2C5597B8" w14:textId="2AFBC1CE" w:rsidR="007A706E" w:rsidRPr="005B580B" w:rsidRDefault="007A706E" w:rsidP="00341CD0">
      <w:pPr>
        <w:ind w:left="720"/>
        <w:rPr>
          <w:lang w:val="en"/>
        </w:rPr>
      </w:pPr>
      <w:r w:rsidRPr="005B580B">
        <w:rPr>
          <w:lang w:val="en"/>
        </w:rPr>
        <w:t xml:space="preserve">Multiple replicas of this service may be hosted on the same computer, so this address needs to be unique to the replica. This is why partition ID + replica ID are in the URL. </w:t>
      </w:r>
      <w:r w:rsidR="00A44E34">
        <w:rPr>
          <w:lang w:val="en"/>
        </w:rPr>
        <w:t xml:space="preserve">An </w:t>
      </w:r>
      <w:proofErr w:type="spellStart"/>
      <w:r w:rsidRPr="005B580B">
        <w:rPr>
          <w:lang w:val="en"/>
        </w:rPr>
        <w:t>HttpListener</w:t>
      </w:r>
      <w:proofErr w:type="spellEnd"/>
      <w:r w:rsidRPr="005B580B">
        <w:rPr>
          <w:lang w:val="en"/>
        </w:rPr>
        <w:t xml:space="preserve"> can listen on multiple addresses on the same port as long as the URL prefix is unique.</w:t>
      </w:r>
    </w:p>
    <w:p w14:paraId="6AAA3327" w14:textId="77777777" w:rsidR="007A706E" w:rsidRDefault="007A706E" w:rsidP="00341CD0">
      <w:pPr>
        <w:ind w:left="720"/>
        <w:rPr>
          <w:lang w:val="en"/>
        </w:rPr>
      </w:pPr>
      <w:r w:rsidRPr="005B580B">
        <w:rPr>
          <w:lang w:val="en"/>
        </w:rPr>
        <w:t xml:space="preserve">The extra GUID is there for an advanced case where secondary replicas also listen for read-only requests. When that's the case, you want to make sure that a new unique address is used when transitioning from primary to secondary to force clients to re-resolve the address. </w:t>
      </w:r>
    </w:p>
    <w:p w14:paraId="1E7950B0" w14:textId="56E8B38D" w:rsidR="007A706E" w:rsidRDefault="007A706E" w:rsidP="00341CD0">
      <w:pPr>
        <w:ind w:left="720"/>
        <w:rPr>
          <w:lang w:val="en"/>
        </w:rPr>
      </w:pPr>
      <w:r w:rsidRPr="005B580B">
        <w:rPr>
          <w:lang w:val="en"/>
        </w:rPr>
        <w:t>'+' is used as the address here so that the replica listens on all available ho</w:t>
      </w:r>
      <w:r w:rsidR="00205868">
        <w:rPr>
          <w:lang w:val="en"/>
        </w:rPr>
        <w:t>sts (IP, FQDN</w:t>
      </w:r>
      <w:r>
        <w:rPr>
          <w:lang w:val="en"/>
        </w:rPr>
        <w:t>, localhost, etc.).</w:t>
      </w:r>
    </w:p>
    <w:p w14:paraId="50DD79D3" w14:textId="77777777" w:rsidR="009B63D9" w:rsidRDefault="009B63D9" w:rsidP="009B63D9">
      <w:pPr>
        <w:spacing w:before="0"/>
        <w:rPr>
          <w:lang w:val="en"/>
        </w:rPr>
      </w:pPr>
      <w:r>
        <w:rPr>
          <w:lang w:val="en"/>
        </w:rPr>
        <w:t xml:space="preserve">       </w:t>
      </w:r>
    </w:p>
    <w:p w14:paraId="7C6C43A3" w14:textId="77777777" w:rsidR="0057368B" w:rsidRDefault="0057368B">
      <w:pPr>
        <w:ind w:left="720" w:hanging="360"/>
        <w:rPr>
          <w:lang w:val="en"/>
        </w:rPr>
      </w:pPr>
      <w:r>
        <w:rPr>
          <w:lang w:val="en"/>
        </w:rPr>
        <w:br w:type="page"/>
      </w:r>
    </w:p>
    <w:p w14:paraId="0CAAEC9A" w14:textId="0B23EDF3" w:rsidR="009B63D9" w:rsidRDefault="007A706E" w:rsidP="009B63D9">
      <w:pPr>
        <w:spacing w:before="0"/>
        <w:ind w:firstLine="360"/>
        <w:rPr>
          <w:lang w:val="en"/>
        </w:rPr>
      </w:pPr>
      <w:r w:rsidRPr="009B63D9">
        <w:rPr>
          <w:lang w:val="en"/>
        </w:rPr>
        <w:lastRenderedPageBreak/>
        <w:t xml:space="preserve">In the </w:t>
      </w:r>
      <w:proofErr w:type="spellStart"/>
      <w:r w:rsidRPr="009B63D9">
        <w:rPr>
          <w:b/>
          <w:lang w:val="en"/>
        </w:rPr>
        <w:t>Processing.cs</w:t>
      </w:r>
      <w:proofErr w:type="spellEnd"/>
      <w:r w:rsidRPr="009B63D9">
        <w:rPr>
          <w:lang w:val="en"/>
        </w:rPr>
        <w:t xml:space="preserve"> file of the </w:t>
      </w:r>
      <w:proofErr w:type="spellStart"/>
      <w:r w:rsidRPr="009B63D9">
        <w:rPr>
          <w:b/>
          <w:lang w:val="en"/>
        </w:rPr>
        <w:t>Alphabet.Processing</w:t>
      </w:r>
      <w:proofErr w:type="spellEnd"/>
      <w:r w:rsidRPr="009B63D9">
        <w:rPr>
          <w:lang w:val="en"/>
        </w:rPr>
        <w:t xml:space="preserve"> project, Change the </w:t>
      </w:r>
      <w:r w:rsidR="009B63D9">
        <w:rPr>
          <w:lang w:val="en"/>
        </w:rPr>
        <w:t xml:space="preserve">   </w:t>
      </w:r>
    </w:p>
    <w:p w14:paraId="50D955A0" w14:textId="77777777" w:rsidR="009B63D9" w:rsidRDefault="009B63D9" w:rsidP="009B63D9">
      <w:pPr>
        <w:spacing w:before="0"/>
        <w:rPr>
          <w:lang w:val="en"/>
        </w:rPr>
      </w:pPr>
      <w:r>
        <w:rPr>
          <w:lang w:val="en"/>
        </w:rPr>
        <w:t xml:space="preserve">      </w:t>
      </w:r>
      <w:proofErr w:type="spellStart"/>
      <w:r w:rsidR="007A706E" w:rsidRPr="009B63D9">
        <w:rPr>
          <w:b/>
          <w:lang w:val="en"/>
        </w:rPr>
        <w:t>CreateServiceReplicaListeners</w:t>
      </w:r>
      <w:proofErr w:type="spellEnd"/>
      <w:r w:rsidR="007A706E" w:rsidRPr="009B63D9">
        <w:rPr>
          <w:lang w:val="en"/>
        </w:rPr>
        <w:t xml:space="preserve"> function, and add the </w:t>
      </w:r>
      <w:proofErr w:type="spellStart"/>
      <w:r w:rsidR="007A706E" w:rsidRPr="009B63D9">
        <w:rPr>
          <w:b/>
          <w:lang w:val="en"/>
        </w:rPr>
        <w:t>CreateInternalListener</w:t>
      </w:r>
      <w:proofErr w:type="spellEnd"/>
      <w:r w:rsidR="007A706E" w:rsidRPr="009B63D9">
        <w:rPr>
          <w:lang w:val="en"/>
        </w:rPr>
        <w:t xml:space="preserve"> function as </w:t>
      </w:r>
      <w:r>
        <w:rPr>
          <w:lang w:val="en"/>
        </w:rPr>
        <w:t xml:space="preserve"> </w:t>
      </w:r>
    </w:p>
    <w:p w14:paraId="2F192A88" w14:textId="31C03A99" w:rsidR="007A706E" w:rsidRDefault="009B63D9" w:rsidP="009B63D9">
      <w:pPr>
        <w:spacing w:before="0"/>
        <w:rPr>
          <w:lang w:val="en"/>
        </w:rPr>
      </w:pPr>
      <w:r>
        <w:rPr>
          <w:b/>
          <w:lang w:val="en"/>
        </w:rPr>
        <w:t xml:space="preserve">       </w:t>
      </w:r>
      <w:r w:rsidR="007A706E" w:rsidRPr="009B63D9">
        <w:rPr>
          <w:lang w:val="en"/>
        </w:rPr>
        <w:t>shown below:</w:t>
      </w:r>
    </w:p>
    <w:p w14:paraId="13EF1B62" w14:textId="77777777" w:rsidR="009B63D9" w:rsidRPr="009B63D9" w:rsidRDefault="009B63D9" w:rsidP="009B63D9">
      <w:pPr>
        <w:rPr>
          <w:lang w:val="en"/>
        </w:rPr>
      </w:pPr>
    </w:p>
    <w:p w14:paraId="73817EE4" w14:textId="77777777" w:rsidR="007A706E" w:rsidRDefault="007A706E" w:rsidP="00341CD0">
      <w:pPr>
        <w:pBdr>
          <w:top w:val="thinThickSmallGap" w:sz="24" w:space="1" w:color="auto"/>
          <w:left w:val="single" w:sz="4" w:space="0"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ServiceReplicaListener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CreateServiceReplicaListeners</w:t>
      </w:r>
      <w:proofErr w:type="spellEnd"/>
      <w:r>
        <w:rPr>
          <w:rFonts w:ascii="Consolas" w:hAnsi="Consolas" w:cs="Consolas"/>
          <w:color w:val="000000"/>
          <w:sz w:val="19"/>
          <w:szCs w:val="19"/>
          <w:highlight w:val="white"/>
        </w:rPr>
        <w:t>()</w:t>
      </w:r>
    </w:p>
    <w:p w14:paraId="49EDE8B7" w14:textId="77777777" w:rsidR="007A706E" w:rsidRDefault="007A706E" w:rsidP="00341CD0">
      <w:pPr>
        <w:pBdr>
          <w:top w:val="thinThickSmallGap" w:sz="24" w:space="1" w:color="auto"/>
          <w:left w:val="single" w:sz="4" w:space="0"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909CA4B" w14:textId="210074B3" w:rsidR="007A706E" w:rsidRDefault="007A706E" w:rsidP="00341CD0">
      <w:pPr>
        <w:pBdr>
          <w:top w:val="thinThickSmallGap" w:sz="24" w:space="1" w:color="auto"/>
          <w:left w:val="single" w:sz="4" w:space="0"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ServiceReplicaListener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.CreateInternalListener</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7A26A40" w14:textId="77777777" w:rsidR="007A706E" w:rsidRDefault="007A706E" w:rsidP="00341CD0">
      <w:pPr>
        <w:pBdr>
          <w:top w:val="thinThickSmallGap" w:sz="2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hAnsi="Consolas" w:cs="Consolas"/>
          <w:color w:val="000000"/>
          <w:sz w:val="19"/>
          <w:szCs w:val="19"/>
        </w:rPr>
      </w:pPr>
      <w:r>
        <w:rPr>
          <w:rFonts w:ascii="Consolas" w:hAnsi="Consolas" w:cs="Consolas"/>
          <w:color w:val="000000"/>
          <w:sz w:val="19"/>
          <w:szCs w:val="19"/>
          <w:highlight w:val="white"/>
        </w:rPr>
        <w:t>}</w:t>
      </w:r>
    </w:p>
    <w:p w14:paraId="3CD2EC45" w14:textId="77777777" w:rsidR="007A706E" w:rsidRDefault="007A706E" w:rsidP="007A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000000"/>
          <w:sz w:val="19"/>
          <w:szCs w:val="19"/>
        </w:rPr>
      </w:pPr>
    </w:p>
    <w:p w14:paraId="730EC0E1" w14:textId="6450A11D"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ICommunicationListener</w:t>
      </w:r>
      <w:proofErr w:type="spellEnd"/>
      <w:r>
        <w:rPr>
          <w:rFonts w:ascii="Consolas" w:hAnsi="Consolas" w:cs="Consolas"/>
          <w:color w:val="000000"/>
          <w:sz w:val="19"/>
          <w:szCs w:val="19"/>
          <w:highlight w:val="white"/>
        </w:rPr>
        <w:t xml:space="preserve"> </w:t>
      </w:r>
      <w:proofErr w:type="spellStart"/>
      <w:r w:rsidRPr="00E400AB">
        <w:rPr>
          <w:rFonts w:ascii="Consolas" w:hAnsi="Consolas" w:cs="Consolas"/>
          <w:color w:val="000000"/>
          <w:sz w:val="19"/>
          <w:szCs w:val="19"/>
          <w:highlight w:val="yellow"/>
        </w:rPr>
        <w:t>CreateInternalListener</w:t>
      </w:r>
      <w:proofErr w:type="spellEnd"/>
      <w:r w:rsidRPr="00E400AB">
        <w:rPr>
          <w:rFonts w:ascii="Consolas" w:hAnsi="Consolas" w:cs="Consolas"/>
          <w:color w:val="000000"/>
          <w:sz w:val="19"/>
          <w:szCs w:val="19"/>
          <w:highlight w:val="yellow"/>
        </w:rPr>
        <w:t>(</w:t>
      </w:r>
      <w:proofErr w:type="spellStart"/>
      <w:r w:rsidRPr="00E400AB">
        <w:rPr>
          <w:rFonts w:ascii="Consolas" w:hAnsi="Consolas" w:cs="Consolas"/>
          <w:color w:val="2B91AF"/>
          <w:sz w:val="19"/>
          <w:szCs w:val="19"/>
          <w:highlight w:val="yellow"/>
        </w:rPr>
        <w:t>StatefulService</w:t>
      </w:r>
      <w:r>
        <w:rPr>
          <w:rFonts w:ascii="Consolas" w:hAnsi="Consolas" w:cs="Consolas"/>
          <w:color w:val="2B91AF"/>
          <w:sz w:val="19"/>
          <w:szCs w:val="19"/>
          <w:highlight w:val="yellow"/>
        </w:rPr>
        <w:t>Context</w:t>
      </w:r>
      <w:proofErr w:type="spellEnd"/>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00"/>
          <w:sz w:val="19"/>
          <w:szCs w:val="19"/>
          <w:highlight w:val="yellow"/>
        </w:rPr>
        <w:t>args</w:t>
      </w:r>
      <w:proofErr w:type="spellEnd"/>
      <w:r w:rsidRPr="00E400AB">
        <w:rPr>
          <w:rFonts w:ascii="Consolas" w:hAnsi="Consolas" w:cs="Consolas"/>
          <w:color w:val="000000"/>
          <w:sz w:val="19"/>
          <w:szCs w:val="19"/>
          <w:highlight w:val="yellow"/>
        </w:rPr>
        <w:t>)</w:t>
      </w:r>
    </w:p>
    <w:p w14:paraId="180A709A"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w:t>
      </w:r>
    </w:p>
    <w:p w14:paraId="638E8DE6"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2B91AF"/>
          <w:sz w:val="19"/>
          <w:szCs w:val="19"/>
          <w:highlight w:val="yellow"/>
        </w:rPr>
        <w:t>EndpointResourceDescription</w:t>
      </w:r>
      <w:proofErr w:type="spellEnd"/>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00"/>
          <w:sz w:val="19"/>
          <w:szCs w:val="19"/>
          <w:highlight w:val="yellow"/>
        </w:rPr>
        <w:t>internalEndpoint</w:t>
      </w:r>
      <w:proofErr w:type="spellEnd"/>
      <w:r w:rsidRPr="00E400AB">
        <w:rPr>
          <w:rFonts w:ascii="Consolas" w:hAnsi="Consolas" w:cs="Consolas"/>
          <w:color w:val="000000"/>
          <w:sz w:val="19"/>
          <w:szCs w:val="19"/>
          <w:highlight w:val="yellow"/>
        </w:rPr>
        <w:t xml:space="preserve"> = </w:t>
      </w:r>
    </w:p>
    <w:p w14:paraId="6EE6951B"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args.CodePackageActivationContext.GetEndpoint(</w:t>
      </w:r>
      <w:r w:rsidRPr="00E400AB">
        <w:rPr>
          <w:rFonts w:ascii="Consolas" w:hAnsi="Consolas" w:cs="Consolas"/>
          <w:color w:val="A31515"/>
          <w:sz w:val="19"/>
          <w:szCs w:val="19"/>
          <w:highlight w:val="yellow"/>
        </w:rPr>
        <w:t>"ProcessingServiceEndpoint"</w:t>
      </w:r>
      <w:r w:rsidRPr="00E400AB">
        <w:rPr>
          <w:rFonts w:ascii="Consolas" w:hAnsi="Consolas" w:cs="Consolas"/>
          <w:color w:val="000000"/>
          <w:sz w:val="19"/>
          <w:szCs w:val="19"/>
          <w:highlight w:val="yellow"/>
        </w:rPr>
        <w:t>);</w:t>
      </w:r>
    </w:p>
    <w:p w14:paraId="1EF323DF"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p>
    <w:p w14:paraId="70B3ED9D"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r w:rsidRPr="00E400AB">
        <w:rPr>
          <w:rFonts w:ascii="Consolas" w:hAnsi="Consolas" w:cs="Consolas"/>
          <w:color w:val="0000FF"/>
          <w:sz w:val="19"/>
          <w:szCs w:val="19"/>
          <w:highlight w:val="yellow"/>
        </w:rPr>
        <w:t>string</w:t>
      </w: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00"/>
          <w:sz w:val="19"/>
          <w:szCs w:val="19"/>
          <w:highlight w:val="yellow"/>
        </w:rPr>
        <w:t>uriPrefix</w:t>
      </w:r>
      <w:proofErr w:type="spellEnd"/>
      <w:r w:rsidRPr="00E400AB">
        <w:rPr>
          <w:rFonts w:ascii="Consolas" w:hAnsi="Consolas" w:cs="Consolas"/>
          <w:color w:val="000000"/>
          <w:sz w:val="19"/>
          <w:szCs w:val="19"/>
          <w:highlight w:val="yellow"/>
        </w:rPr>
        <w:t xml:space="preserve"> = </w:t>
      </w:r>
      <w:proofErr w:type="spellStart"/>
      <w:r w:rsidRPr="00E400AB">
        <w:rPr>
          <w:rFonts w:ascii="Consolas" w:hAnsi="Consolas" w:cs="Consolas"/>
          <w:color w:val="2B91AF"/>
          <w:sz w:val="19"/>
          <w:szCs w:val="19"/>
          <w:highlight w:val="yellow"/>
        </w:rPr>
        <w:t>String</w:t>
      </w:r>
      <w:r w:rsidRPr="00E400AB">
        <w:rPr>
          <w:rFonts w:ascii="Consolas" w:hAnsi="Consolas" w:cs="Consolas"/>
          <w:color w:val="000000"/>
          <w:sz w:val="19"/>
          <w:szCs w:val="19"/>
          <w:highlight w:val="yellow"/>
        </w:rPr>
        <w:t>.Format</w:t>
      </w:r>
      <w:proofErr w:type="spellEnd"/>
      <w:r w:rsidRPr="00E400AB">
        <w:rPr>
          <w:rFonts w:ascii="Consolas" w:hAnsi="Consolas" w:cs="Consolas"/>
          <w:color w:val="000000"/>
          <w:sz w:val="19"/>
          <w:szCs w:val="19"/>
          <w:highlight w:val="yellow"/>
        </w:rPr>
        <w:t>(</w:t>
      </w:r>
    </w:p>
    <w:p w14:paraId="41AF8470"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r w:rsidRPr="00E400AB">
        <w:rPr>
          <w:rFonts w:ascii="Consolas" w:hAnsi="Consolas" w:cs="Consolas"/>
          <w:color w:val="A31515"/>
          <w:sz w:val="19"/>
          <w:szCs w:val="19"/>
          <w:highlight w:val="yellow"/>
        </w:rPr>
        <w:t>"{0}://+:{1}/{2}/{3}-{4}/"</w:t>
      </w:r>
      <w:r w:rsidRPr="00E400AB">
        <w:rPr>
          <w:rFonts w:ascii="Consolas" w:hAnsi="Consolas" w:cs="Consolas"/>
          <w:color w:val="000000"/>
          <w:sz w:val="19"/>
          <w:szCs w:val="19"/>
          <w:highlight w:val="yellow"/>
        </w:rPr>
        <w:t>,</w:t>
      </w:r>
    </w:p>
    <w:p w14:paraId="0578A5D1"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00"/>
          <w:sz w:val="19"/>
          <w:szCs w:val="19"/>
          <w:highlight w:val="yellow"/>
        </w:rPr>
        <w:t>internalEndpoint.Protocol</w:t>
      </w:r>
      <w:proofErr w:type="spellEnd"/>
      <w:r w:rsidRPr="00E400AB">
        <w:rPr>
          <w:rFonts w:ascii="Consolas" w:hAnsi="Consolas" w:cs="Consolas"/>
          <w:color w:val="000000"/>
          <w:sz w:val="19"/>
          <w:szCs w:val="19"/>
          <w:highlight w:val="yellow"/>
        </w:rPr>
        <w:t>,</w:t>
      </w:r>
    </w:p>
    <w:p w14:paraId="007DF056"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00"/>
          <w:sz w:val="19"/>
          <w:szCs w:val="19"/>
          <w:highlight w:val="yellow"/>
        </w:rPr>
        <w:t>internalEndpoint.Port</w:t>
      </w:r>
      <w:proofErr w:type="spellEnd"/>
      <w:r w:rsidRPr="00E400AB">
        <w:rPr>
          <w:rFonts w:ascii="Consolas" w:hAnsi="Consolas" w:cs="Consolas"/>
          <w:color w:val="000000"/>
          <w:sz w:val="19"/>
          <w:szCs w:val="19"/>
          <w:highlight w:val="yellow"/>
        </w:rPr>
        <w:t>,</w:t>
      </w:r>
    </w:p>
    <w:p w14:paraId="7A79C990"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FF"/>
          <w:sz w:val="19"/>
          <w:szCs w:val="19"/>
          <w:highlight w:val="yellow"/>
        </w:rPr>
        <w:t>this</w:t>
      </w:r>
      <w:r w:rsidRPr="00E400AB">
        <w:rPr>
          <w:rFonts w:ascii="Consolas" w:hAnsi="Consolas" w:cs="Consolas"/>
          <w:color w:val="000000"/>
          <w:sz w:val="19"/>
          <w:szCs w:val="19"/>
          <w:highlight w:val="yellow"/>
        </w:rPr>
        <w:t>.</w:t>
      </w:r>
      <w:r>
        <w:rPr>
          <w:rFonts w:ascii="Consolas" w:hAnsi="Consolas" w:cs="Consolas"/>
          <w:color w:val="000000"/>
          <w:sz w:val="19"/>
          <w:szCs w:val="19"/>
          <w:highlight w:val="yellow"/>
        </w:rPr>
        <w:t>Context</w:t>
      </w:r>
      <w:r w:rsidRPr="00E400AB">
        <w:rPr>
          <w:rFonts w:ascii="Consolas" w:hAnsi="Consolas" w:cs="Consolas"/>
          <w:color w:val="000000"/>
          <w:sz w:val="19"/>
          <w:szCs w:val="19"/>
          <w:highlight w:val="yellow"/>
        </w:rPr>
        <w:t>.PartitionId</w:t>
      </w:r>
      <w:proofErr w:type="spellEnd"/>
      <w:r w:rsidRPr="00E400AB">
        <w:rPr>
          <w:rFonts w:ascii="Consolas" w:hAnsi="Consolas" w:cs="Consolas"/>
          <w:color w:val="000000"/>
          <w:sz w:val="19"/>
          <w:szCs w:val="19"/>
          <w:highlight w:val="yellow"/>
        </w:rPr>
        <w:t>,</w:t>
      </w:r>
    </w:p>
    <w:p w14:paraId="2D368D9B"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FF"/>
          <w:sz w:val="19"/>
          <w:szCs w:val="19"/>
          <w:highlight w:val="yellow"/>
        </w:rPr>
        <w:t>this</w:t>
      </w:r>
      <w:r w:rsidRPr="00E400AB">
        <w:rPr>
          <w:rFonts w:ascii="Consolas" w:hAnsi="Consolas" w:cs="Consolas"/>
          <w:color w:val="000000"/>
          <w:sz w:val="19"/>
          <w:szCs w:val="19"/>
          <w:highlight w:val="yellow"/>
        </w:rPr>
        <w:t>.</w:t>
      </w:r>
      <w:r>
        <w:rPr>
          <w:rFonts w:ascii="Consolas" w:hAnsi="Consolas" w:cs="Consolas"/>
          <w:color w:val="000000"/>
          <w:sz w:val="19"/>
          <w:szCs w:val="19"/>
          <w:highlight w:val="yellow"/>
        </w:rPr>
        <w:t>Context</w:t>
      </w:r>
      <w:r w:rsidRPr="00E400AB">
        <w:rPr>
          <w:rFonts w:ascii="Consolas" w:hAnsi="Consolas" w:cs="Consolas"/>
          <w:color w:val="000000"/>
          <w:sz w:val="19"/>
          <w:szCs w:val="19"/>
          <w:highlight w:val="yellow"/>
        </w:rPr>
        <w:t>.ReplicaId</w:t>
      </w:r>
      <w:proofErr w:type="spellEnd"/>
      <w:r w:rsidRPr="00E400AB">
        <w:rPr>
          <w:rFonts w:ascii="Consolas" w:hAnsi="Consolas" w:cs="Consolas"/>
          <w:color w:val="000000"/>
          <w:sz w:val="19"/>
          <w:szCs w:val="19"/>
          <w:highlight w:val="yellow"/>
        </w:rPr>
        <w:t>,</w:t>
      </w:r>
    </w:p>
    <w:p w14:paraId="20E32EBB"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2B91AF"/>
          <w:sz w:val="19"/>
          <w:szCs w:val="19"/>
          <w:highlight w:val="yellow"/>
        </w:rPr>
        <w:t>Guid</w:t>
      </w:r>
      <w:r w:rsidRPr="00E400AB">
        <w:rPr>
          <w:rFonts w:ascii="Consolas" w:hAnsi="Consolas" w:cs="Consolas"/>
          <w:color w:val="000000"/>
          <w:sz w:val="19"/>
          <w:szCs w:val="19"/>
          <w:highlight w:val="yellow"/>
        </w:rPr>
        <w:t>.NewGuid</w:t>
      </w:r>
      <w:proofErr w:type="spellEnd"/>
      <w:r w:rsidRPr="00E400AB">
        <w:rPr>
          <w:rFonts w:ascii="Consolas" w:hAnsi="Consolas" w:cs="Consolas"/>
          <w:color w:val="000000"/>
          <w:sz w:val="19"/>
          <w:szCs w:val="19"/>
          <w:highlight w:val="yellow"/>
        </w:rPr>
        <w:t>());</w:t>
      </w:r>
    </w:p>
    <w:p w14:paraId="468470FC"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p>
    <w:p w14:paraId="61EF3E19"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r w:rsidRPr="00E400AB">
        <w:rPr>
          <w:rFonts w:ascii="Consolas" w:hAnsi="Consolas" w:cs="Consolas"/>
          <w:color w:val="0000FF"/>
          <w:sz w:val="19"/>
          <w:szCs w:val="19"/>
          <w:highlight w:val="yellow"/>
        </w:rPr>
        <w:t>string</w:t>
      </w: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00"/>
          <w:sz w:val="19"/>
          <w:szCs w:val="19"/>
          <w:highlight w:val="yellow"/>
        </w:rPr>
        <w:t>nodeIP</w:t>
      </w:r>
      <w:proofErr w:type="spellEnd"/>
      <w:r w:rsidRPr="00E400AB">
        <w:rPr>
          <w:rFonts w:ascii="Consolas" w:hAnsi="Consolas" w:cs="Consolas"/>
          <w:color w:val="000000"/>
          <w:sz w:val="19"/>
          <w:szCs w:val="19"/>
          <w:highlight w:val="yellow"/>
        </w:rPr>
        <w:t xml:space="preserve"> = </w:t>
      </w:r>
      <w:proofErr w:type="spellStart"/>
      <w:r w:rsidRPr="00E400AB">
        <w:rPr>
          <w:rFonts w:ascii="Consolas" w:hAnsi="Consolas" w:cs="Consolas"/>
          <w:color w:val="2B91AF"/>
          <w:sz w:val="19"/>
          <w:szCs w:val="19"/>
          <w:highlight w:val="yellow"/>
        </w:rPr>
        <w:t>FabricRuntime</w:t>
      </w:r>
      <w:r w:rsidRPr="00E400AB">
        <w:rPr>
          <w:rFonts w:ascii="Consolas" w:hAnsi="Consolas" w:cs="Consolas"/>
          <w:color w:val="000000"/>
          <w:sz w:val="19"/>
          <w:szCs w:val="19"/>
          <w:highlight w:val="yellow"/>
        </w:rPr>
        <w:t>.GetNodeContext</w:t>
      </w:r>
      <w:proofErr w:type="spellEnd"/>
      <w:r w:rsidRPr="00E400AB">
        <w:rPr>
          <w:rFonts w:ascii="Consolas" w:hAnsi="Consolas" w:cs="Consolas"/>
          <w:color w:val="000000"/>
          <w:sz w:val="19"/>
          <w:szCs w:val="19"/>
          <w:highlight w:val="yellow"/>
        </w:rPr>
        <w:t>().</w:t>
      </w:r>
      <w:proofErr w:type="spellStart"/>
      <w:r w:rsidRPr="00E400AB">
        <w:rPr>
          <w:rFonts w:ascii="Consolas" w:hAnsi="Consolas" w:cs="Consolas"/>
          <w:color w:val="000000"/>
          <w:sz w:val="19"/>
          <w:szCs w:val="19"/>
          <w:highlight w:val="yellow"/>
        </w:rPr>
        <w:t>IPAddressOrFQDN</w:t>
      </w:r>
      <w:proofErr w:type="spellEnd"/>
      <w:r w:rsidRPr="00E400AB">
        <w:rPr>
          <w:rFonts w:ascii="Consolas" w:hAnsi="Consolas" w:cs="Consolas"/>
          <w:color w:val="000000"/>
          <w:sz w:val="19"/>
          <w:szCs w:val="19"/>
          <w:highlight w:val="yellow"/>
        </w:rPr>
        <w:t>;</w:t>
      </w:r>
    </w:p>
    <w:p w14:paraId="322E3B05"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p>
    <w:p w14:paraId="329B04E9"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r w:rsidRPr="00E400AB">
        <w:rPr>
          <w:rFonts w:ascii="Consolas" w:hAnsi="Consolas" w:cs="Consolas"/>
          <w:color w:val="0000FF"/>
          <w:sz w:val="19"/>
          <w:szCs w:val="19"/>
          <w:highlight w:val="yellow"/>
        </w:rPr>
        <w:t>string</w:t>
      </w: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00"/>
          <w:sz w:val="19"/>
          <w:szCs w:val="19"/>
          <w:highlight w:val="yellow"/>
        </w:rPr>
        <w:t>uriPublished</w:t>
      </w:r>
      <w:proofErr w:type="spellEnd"/>
      <w:r w:rsidRPr="00E400AB">
        <w:rPr>
          <w:rFonts w:ascii="Consolas" w:hAnsi="Consolas" w:cs="Consolas"/>
          <w:color w:val="000000"/>
          <w:sz w:val="19"/>
          <w:szCs w:val="19"/>
          <w:highlight w:val="yellow"/>
        </w:rPr>
        <w:t xml:space="preserve"> = </w:t>
      </w:r>
      <w:proofErr w:type="spellStart"/>
      <w:r w:rsidRPr="00E400AB">
        <w:rPr>
          <w:rFonts w:ascii="Consolas" w:hAnsi="Consolas" w:cs="Consolas"/>
          <w:color w:val="000000"/>
          <w:sz w:val="19"/>
          <w:szCs w:val="19"/>
          <w:highlight w:val="yellow"/>
        </w:rPr>
        <w:t>uriPrefix.Replace</w:t>
      </w:r>
      <w:proofErr w:type="spellEnd"/>
      <w:r w:rsidRPr="00E400AB">
        <w:rPr>
          <w:rFonts w:ascii="Consolas" w:hAnsi="Consolas" w:cs="Consolas"/>
          <w:color w:val="000000"/>
          <w:sz w:val="19"/>
          <w:szCs w:val="19"/>
          <w:highlight w:val="yellow"/>
        </w:rPr>
        <w:t>(</w:t>
      </w:r>
      <w:r w:rsidRPr="00E400AB">
        <w:rPr>
          <w:rFonts w:ascii="Consolas" w:hAnsi="Consolas" w:cs="Consolas"/>
          <w:color w:val="A31515"/>
          <w:sz w:val="19"/>
          <w:szCs w:val="19"/>
          <w:highlight w:val="yellow"/>
        </w:rPr>
        <w:t>"+"</w:t>
      </w: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00"/>
          <w:sz w:val="19"/>
          <w:szCs w:val="19"/>
          <w:highlight w:val="yellow"/>
        </w:rPr>
        <w:t>nodeIP</w:t>
      </w:r>
      <w:proofErr w:type="spellEnd"/>
      <w:r w:rsidRPr="00E400AB">
        <w:rPr>
          <w:rFonts w:ascii="Consolas" w:hAnsi="Consolas" w:cs="Consolas"/>
          <w:color w:val="000000"/>
          <w:sz w:val="19"/>
          <w:szCs w:val="19"/>
          <w:highlight w:val="yellow"/>
        </w:rPr>
        <w:t>);</w:t>
      </w:r>
    </w:p>
    <w:p w14:paraId="00182D2C"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r w:rsidRPr="00E400AB">
        <w:rPr>
          <w:rFonts w:ascii="Consolas" w:hAnsi="Consolas" w:cs="Consolas"/>
          <w:color w:val="0000FF"/>
          <w:sz w:val="19"/>
          <w:szCs w:val="19"/>
          <w:highlight w:val="yellow"/>
        </w:rPr>
        <w:t>return</w:t>
      </w:r>
      <w:r w:rsidRPr="00E400AB">
        <w:rPr>
          <w:rFonts w:ascii="Consolas" w:hAnsi="Consolas" w:cs="Consolas"/>
          <w:color w:val="000000"/>
          <w:sz w:val="19"/>
          <w:szCs w:val="19"/>
          <w:highlight w:val="yellow"/>
        </w:rPr>
        <w:t xml:space="preserve"> </w:t>
      </w:r>
      <w:r w:rsidRPr="00E400AB">
        <w:rPr>
          <w:rFonts w:ascii="Consolas" w:hAnsi="Consolas" w:cs="Consolas"/>
          <w:color w:val="0000FF"/>
          <w:sz w:val="19"/>
          <w:szCs w:val="19"/>
          <w:highlight w:val="yellow"/>
        </w:rPr>
        <w:t>new</w:t>
      </w: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2B91AF"/>
          <w:sz w:val="19"/>
          <w:szCs w:val="19"/>
          <w:highlight w:val="yellow"/>
        </w:rPr>
        <w:t>HttpCommunicationListener</w:t>
      </w:r>
      <w:proofErr w:type="spellEnd"/>
      <w:r w:rsidRPr="00E400AB">
        <w:rPr>
          <w:rFonts w:ascii="Consolas" w:hAnsi="Consolas" w:cs="Consolas"/>
          <w:color w:val="000000"/>
          <w:sz w:val="19"/>
          <w:szCs w:val="19"/>
          <w:highlight w:val="yellow"/>
        </w:rPr>
        <w:t>(</w:t>
      </w:r>
      <w:proofErr w:type="spellStart"/>
      <w:r w:rsidRPr="00E400AB">
        <w:rPr>
          <w:rFonts w:ascii="Consolas" w:hAnsi="Consolas" w:cs="Consolas"/>
          <w:color w:val="000000"/>
          <w:sz w:val="19"/>
          <w:szCs w:val="19"/>
          <w:highlight w:val="yellow"/>
        </w:rPr>
        <w:t>uriPrefix</w:t>
      </w:r>
      <w:proofErr w:type="spellEnd"/>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00"/>
          <w:sz w:val="19"/>
          <w:szCs w:val="19"/>
          <w:highlight w:val="yellow"/>
        </w:rPr>
        <w:t>uriPublished</w:t>
      </w:r>
      <w:proofErr w:type="spellEnd"/>
      <w:r w:rsidRPr="00E400AB">
        <w:rPr>
          <w:rFonts w:ascii="Consolas" w:hAnsi="Consolas" w:cs="Consolas"/>
          <w:color w:val="000000"/>
          <w:sz w:val="19"/>
          <w:szCs w:val="19"/>
          <w:highlight w:val="yellow"/>
        </w:rPr>
        <w:t xml:space="preserve">, </w:t>
      </w:r>
    </w:p>
    <w:p w14:paraId="3A89B23F" w14:textId="77777777" w:rsidR="007A706E" w:rsidRPr="00E400AB"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yellow"/>
        </w:rPr>
      </w:pPr>
      <w:r w:rsidRPr="00E400AB">
        <w:rPr>
          <w:rFonts w:ascii="Consolas" w:hAnsi="Consolas" w:cs="Consolas"/>
          <w:color w:val="000000"/>
          <w:sz w:val="19"/>
          <w:szCs w:val="19"/>
          <w:highlight w:val="yellow"/>
        </w:rPr>
        <w:t xml:space="preserve">             </w:t>
      </w:r>
      <w:proofErr w:type="spellStart"/>
      <w:r w:rsidRPr="00E400AB">
        <w:rPr>
          <w:rFonts w:ascii="Consolas" w:hAnsi="Consolas" w:cs="Consolas"/>
          <w:color w:val="0000FF"/>
          <w:sz w:val="19"/>
          <w:szCs w:val="19"/>
          <w:highlight w:val="yellow"/>
        </w:rPr>
        <w:t>this</w:t>
      </w:r>
      <w:r w:rsidRPr="00E400AB">
        <w:rPr>
          <w:rFonts w:ascii="Consolas" w:hAnsi="Consolas" w:cs="Consolas"/>
          <w:color w:val="000000"/>
          <w:sz w:val="19"/>
          <w:szCs w:val="19"/>
          <w:highlight w:val="yellow"/>
        </w:rPr>
        <w:t>.ProcessInternalRequest</w:t>
      </w:r>
      <w:proofErr w:type="spellEnd"/>
      <w:r w:rsidRPr="00E400AB">
        <w:rPr>
          <w:rFonts w:ascii="Consolas" w:hAnsi="Consolas" w:cs="Consolas"/>
          <w:color w:val="000000"/>
          <w:sz w:val="19"/>
          <w:szCs w:val="19"/>
          <w:highlight w:val="yellow"/>
        </w:rPr>
        <w:t>);</w:t>
      </w:r>
    </w:p>
    <w:p w14:paraId="4F87FCBE" w14:textId="77777777" w:rsidR="007A706E" w:rsidRPr="00E63421" w:rsidRDefault="007A706E" w:rsidP="00341CD0">
      <w:pPr>
        <w:pBdr>
          <w:top w:val="thinThickSmallGap" w:sz="24" w:space="1" w:color="auto"/>
          <w:left w:val="single" w:sz="4" w:space="4" w:color="auto"/>
          <w:bottom w:val="single" w:sz="4" w:space="1" w:color="auto"/>
          <w:right w:val="single" w:sz="4" w:space="4" w:color="auto"/>
        </w:pBd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F7F50B" w14:textId="77777777" w:rsidR="007A706E" w:rsidRDefault="007A706E" w:rsidP="00341CD0">
      <w:pPr>
        <w:ind w:left="720"/>
        <w:rPr>
          <w:lang w:val="en"/>
        </w:rPr>
      </w:pPr>
      <w:r>
        <w:rPr>
          <w:lang w:val="en"/>
        </w:rPr>
        <w:t xml:space="preserve">Within </w:t>
      </w:r>
      <w:proofErr w:type="spellStart"/>
      <w:r>
        <w:rPr>
          <w:lang w:val="en"/>
        </w:rPr>
        <w:t>CreateInternalListener</w:t>
      </w:r>
      <w:proofErr w:type="spellEnd"/>
      <w:r>
        <w:rPr>
          <w:lang w:val="en"/>
        </w:rPr>
        <w:t xml:space="preserve">, go to any of the unresolved symbols (with red squiggly lines), hover over them until the lightbulb appears (VS Quick Action), press the down arrow and choose to add the appropriate ‘Using’ statement. </w:t>
      </w:r>
      <w:r w:rsidRPr="00341CD0">
        <w:rPr>
          <w:b/>
          <w:lang w:val="en"/>
        </w:rPr>
        <w:t>Do not</w:t>
      </w:r>
      <w:r>
        <w:rPr>
          <w:lang w:val="en"/>
        </w:rPr>
        <w:t xml:space="preserve"> choose any option that begins with ‘Generate’. </w:t>
      </w:r>
    </w:p>
    <w:p w14:paraId="79806FAC" w14:textId="77777777" w:rsidR="007A706E" w:rsidRDefault="007A706E" w:rsidP="00341CD0">
      <w:pPr>
        <w:ind w:left="720"/>
        <w:rPr>
          <w:lang w:val="en"/>
        </w:rPr>
      </w:pPr>
      <w:r>
        <w:rPr>
          <w:lang w:val="en"/>
        </w:rPr>
        <w:t xml:space="preserve">Notice that </w:t>
      </w:r>
      <w:proofErr w:type="spellStart"/>
      <w:r>
        <w:rPr>
          <w:lang w:val="en"/>
        </w:rPr>
        <w:t>HttpCommunicationListener</w:t>
      </w:r>
      <w:proofErr w:type="spellEnd"/>
      <w:r>
        <w:rPr>
          <w:lang w:val="en"/>
        </w:rPr>
        <w:t xml:space="preserve"> and </w:t>
      </w:r>
      <w:proofErr w:type="spellStart"/>
      <w:r>
        <w:rPr>
          <w:lang w:val="en"/>
        </w:rPr>
        <w:t>ProcessInternalRequest</w:t>
      </w:r>
      <w:proofErr w:type="spellEnd"/>
      <w:r>
        <w:rPr>
          <w:lang w:val="en"/>
        </w:rPr>
        <w:t xml:space="preserve"> cannot be resolved to a namespace.  </w:t>
      </w:r>
    </w:p>
    <w:p w14:paraId="4F492107" w14:textId="762BFACA" w:rsidR="007A706E" w:rsidRPr="000D1C09" w:rsidRDefault="007A706E" w:rsidP="000D1C09">
      <w:pPr>
        <w:pStyle w:val="ListParagraph"/>
        <w:numPr>
          <w:ilvl w:val="0"/>
          <w:numId w:val="16"/>
        </w:numPr>
        <w:contextualSpacing w:val="0"/>
        <w:rPr>
          <w:lang w:val="en"/>
        </w:rPr>
      </w:pPr>
      <w:r w:rsidRPr="000D1C09">
        <w:rPr>
          <w:lang w:val="en"/>
        </w:rPr>
        <w:lastRenderedPageBreak/>
        <w:t xml:space="preserve">The implementation of </w:t>
      </w:r>
      <w:proofErr w:type="spellStart"/>
      <w:r w:rsidRPr="000D1C09">
        <w:rPr>
          <w:lang w:val="en"/>
        </w:rPr>
        <w:t>HttpCommunicationListener</w:t>
      </w:r>
      <w:proofErr w:type="spellEnd"/>
      <w:r w:rsidRPr="000D1C09">
        <w:rPr>
          <w:lang w:val="en"/>
        </w:rPr>
        <w:t xml:space="preserve"> has been provided for you. Copy the </w:t>
      </w:r>
      <w:proofErr w:type="spellStart"/>
      <w:r w:rsidR="00341CD0" w:rsidRPr="000D1C09">
        <w:rPr>
          <w:b/>
          <w:lang w:val="en"/>
        </w:rPr>
        <w:t>HttpCommunicationListener.</w:t>
      </w:r>
      <w:r w:rsidRPr="000D1C09">
        <w:rPr>
          <w:b/>
          <w:lang w:val="en"/>
        </w:rPr>
        <w:t>cs</w:t>
      </w:r>
      <w:proofErr w:type="spellEnd"/>
      <w:r w:rsidRPr="000D1C09">
        <w:rPr>
          <w:lang w:val="en"/>
        </w:rPr>
        <w:t xml:space="preserve"> file from the </w:t>
      </w:r>
      <w:r w:rsidR="00341CD0" w:rsidRPr="000D1C09">
        <w:rPr>
          <w:lang w:val="en"/>
        </w:rPr>
        <w:t xml:space="preserve">labs </w:t>
      </w:r>
      <w:r w:rsidR="00341CD0" w:rsidRPr="000D1C09">
        <w:rPr>
          <w:b/>
          <w:lang w:val="en"/>
        </w:rPr>
        <w:t>.\Assets</w:t>
      </w:r>
      <w:r w:rsidR="00341CD0" w:rsidRPr="000D1C09">
        <w:rPr>
          <w:lang w:val="en"/>
        </w:rPr>
        <w:t xml:space="preserve"> </w:t>
      </w:r>
      <w:r w:rsidRPr="000D1C09">
        <w:rPr>
          <w:lang w:val="en"/>
        </w:rPr>
        <w:t xml:space="preserve">directory to your </w:t>
      </w:r>
      <w:proofErr w:type="spellStart"/>
      <w:r w:rsidRPr="000D1C09">
        <w:rPr>
          <w:b/>
          <w:lang w:val="en"/>
        </w:rPr>
        <w:t>Alphabet.Processing</w:t>
      </w:r>
      <w:proofErr w:type="spellEnd"/>
      <w:r w:rsidRPr="000D1C09">
        <w:rPr>
          <w:lang w:val="en"/>
        </w:rPr>
        <w:t xml:space="preserve"> directory, and add it to your project (</w:t>
      </w:r>
      <w:r w:rsidR="00341CD0" w:rsidRPr="000D1C09">
        <w:rPr>
          <w:lang w:val="en"/>
        </w:rPr>
        <w:t>right</w:t>
      </w:r>
      <w:r w:rsidRPr="000D1C09">
        <w:rPr>
          <w:lang w:val="en"/>
        </w:rPr>
        <w:t xml:space="preserve"> click project and choose </w:t>
      </w:r>
      <w:r w:rsidRPr="000D1C09">
        <w:rPr>
          <w:b/>
          <w:lang w:val="en"/>
        </w:rPr>
        <w:t>Add</w:t>
      </w:r>
      <w:r w:rsidR="00341CD0" w:rsidRPr="000D1C09">
        <w:rPr>
          <w:b/>
          <w:lang w:val="en"/>
        </w:rPr>
        <w:t xml:space="preserve"> </w:t>
      </w:r>
      <w:r w:rsidRPr="000D1C09">
        <w:rPr>
          <w:b/>
          <w:lang w:val="en"/>
        </w:rPr>
        <w:t>|</w:t>
      </w:r>
      <w:r w:rsidR="00341CD0" w:rsidRPr="000D1C09">
        <w:rPr>
          <w:b/>
          <w:lang w:val="en"/>
        </w:rPr>
        <w:t xml:space="preserve">  </w:t>
      </w:r>
      <w:r w:rsidRPr="000D1C09">
        <w:rPr>
          <w:b/>
          <w:lang w:val="en"/>
        </w:rPr>
        <w:t>Existing Items</w:t>
      </w:r>
      <w:r w:rsidRPr="000D1C09">
        <w:rPr>
          <w:lang w:val="en"/>
        </w:rPr>
        <w:t xml:space="preserve">).  Copy the namespace from </w:t>
      </w:r>
      <w:proofErr w:type="spellStart"/>
      <w:r w:rsidRPr="000D1C09">
        <w:rPr>
          <w:b/>
          <w:lang w:val="en"/>
        </w:rPr>
        <w:t>Processing.cs</w:t>
      </w:r>
      <w:proofErr w:type="spellEnd"/>
      <w:r w:rsidRPr="000D1C09">
        <w:rPr>
          <w:lang w:val="en"/>
        </w:rPr>
        <w:t xml:space="preserve">, and add it as the namespace in </w:t>
      </w:r>
      <w:proofErr w:type="spellStart"/>
      <w:r w:rsidRPr="000D1C09">
        <w:rPr>
          <w:lang w:val="en"/>
        </w:rPr>
        <w:t>HttpCommunicationListener.cs</w:t>
      </w:r>
      <w:proofErr w:type="spellEnd"/>
      <w:r w:rsidRPr="000D1C09">
        <w:rPr>
          <w:lang w:val="en"/>
        </w:rPr>
        <w:t xml:space="preserve">.  This will resolve all but </w:t>
      </w:r>
      <w:proofErr w:type="spellStart"/>
      <w:r w:rsidRPr="000D1C09">
        <w:rPr>
          <w:lang w:val="en"/>
        </w:rPr>
        <w:t>ProcessInternalRequest</w:t>
      </w:r>
      <w:proofErr w:type="spellEnd"/>
      <w:r w:rsidR="00A44E34">
        <w:rPr>
          <w:lang w:val="en"/>
        </w:rPr>
        <w:t>,</w:t>
      </w:r>
      <w:r w:rsidRPr="000D1C09">
        <w:rPr>
          <w:lang w:val="en"/>
        </w:rPr>
        <w:t xml:space="preserve"> which we will implement in the next section.</w:t>
      </w:r>
    </w:p>
    <w:p w14:paraId="7605AE2B" w14:textId="77777777" w:rsidR="009B63D9" w:rsidRDefault="009B63D9" w:rsidP="009B63D9">
      <w:pPr>
        <w:pStyle w:val="ListParagraph"/>
        <w:ind w:left="1080"/>
        <w:contextualSpacing w:val="0"/>
        <w:rPr>
          <w:lang w:val="en"/>
        </w:rPr>
      </w:pPr>
    </w:p>
    <w:p w14:paraId="4384FA03" w14:textId="5E1BADE4" w:rsidR="007A706E" w:rsidRPr="00F83C59" w:rsidRDefault="009B6B8F" w:rsidP="009B63D9">
      <w:pPr>
        <w:pStyle w:val="ListParagraph"/>
        <w:ind w:left="1080"/>
        <w:contextualSpacing w:val="0"/>
        <w:rPr>
          <w:lang w:val="en"/>
        </w:rPr>
      </w:pPr>
      <w:r>
        <w:rPr>
          <w:lang w:val="en"/>
        </w:rPr>
        <w:t xml:space="preserve">In the </w:t>
      </w:r>
      <w:proofErr w:type="spellStart"/>
      <w:r>
        <w:rPr>
          <w:lang w:val="en"/>
        </w:rPr>
        <w:t>Processing.cs</w:t>
      </w:r>
      <w:proofErr w:type="spellEnd"/>
      <w:r>
        <w:rPr>
          <w:lang w:val="en"/>
        </w:rPr>
        <w:t xml:space="preserve"> file, e</w:t>
      </w:r>
      <w:r w:rsidR="007A706E" w:rsidRPr="00F83C59">
        <w:rPr>
          <w:lang w:val="en"/>
        </w:rPr>
        <w:t xml:space="preserve">xamine the code that constructs the URL prefix in </w:t>
      </w:r>
      <w:proofErr w:type="spellStart"/>
      <w:r w:rsidR="007A706E" w:rsidRPr="009B63D9">
        <w:rPr>
          <w:b/>
          <w:i/>
          <w:lang w:val="en"/>
        </w:rPr>
        <w:t>CreateInternalListener</w:t>
      </w:r>
      <w:proofErr w:type="spellEnd"/>
      <w:r w:rsidR="007A706E" w:rsidRPr="00F83C59">
        <w:rPr>
          <w:rFonts w:ascii="Consolas" w:hAnsi="Consolas" w:cs="Consolas"/>
          <w:color w:val="000000"/>
          <w:sz w:val="19"/>
          <w:szCs w:val="19"/>
        </w:rPr>
        <w:t xml:space="preserve">. </w:t>
      </w:r>
      <w:r w:rsidR="007A706E" w:rsidRPr="00F83C59">
        <w:rPr>
          <w:lang w:val="en"/>
        </w:rPr>
        <w:t>It's worth noting that the published URL (</w:t>
      </w:r>
      <w:proofErr w:type="spellStart"/>
      <w:r w:rsidR="007A706E" w:rsidRPr="00F83C59">
        <w:rPr>
          <w:lang w:val="en"/>
        </w:rPr>
        <w:t>uriPublished</w:t>
      </w:r>
      <w:proofErr w:type="spellEnd"/>
      <w:r w:rsidR="007A706E" w:rsidRPr="00F83C59">
        <w:rPr>
          <w:lang w:val="en"/>
        </w:rPr>
        <w:t>) is slightly different from the listening URL prefix (</w:t>
      </w:r>
      <w:proofErr w:type="spellStart"/>
      <w:r w:rsidR="007A706E" w:rsidRPr="00F83C59">
        <w:rPr>
          <w:lang w:val="en"/>
        </w:rPr>
        <w:t>uriPrefix</w:t>
      </w:r>
      <w:proofErr w:type="spellEnd"/>
      <w:r w:rsidR="007A706E" w:rsidRPr="00F83C59">
        <w:rPr>
          <w:lang w:val="en"/>
        </w:rPr>
        <w:t xml:space="preserve">). The listening URL is given to </w:t>
      </w:r>
      <w:proofErr w:type="spellStart"/>
      <w:r w:rsidR="007A706E" w:rsidRPr="000D1C09">
        <w:rPr>
          <w:i/>
          <w:lang w:val="en"/>
        </w:rPr>
        <w:t>HttpListener</w:t>
      </w:r>
      <w:proofErr w:type="spellEnd"/>
      <w:r w:rsidR="007A706E" w:rsidRPr="00F83C59">
        <w:rPr>
          <w:lang w:val="en"/>
        </w:rPr>
        <w:t>. The published URL is the URL that is published to the Service Fabric Naming Service, which is used for service discovery. You can see this by right</w:t>
      </w:r>
      <w:r w:rsidR="009B63D9">
        <w:rPr>
          <w:lang w:val="en"/>
        </w:rPr>
        <w:t>-</w:t>
      </w:r>
      <w:r w:rsidR="007A706E" w:rsidRPr="00F83C59">
        <w:rPr>
          <w:lang w:val="en"/>
        </w:rPr>
        <w:t xml:space="preserve">clicking </w:t>
      </w:r>
      <w:proofErr w:type="spellStart"/>
      <w:r w:rsidR="007A706E" w:rsidRPr="00F83C59">
        <w:rPr>
          <w:lang w:val="en"/>
        </w:rPr>
        <w:t>HttpCommunicationListener</w:t>
      </w:r>
      <w:proofErr w:type="spellEnd"/>
      <w:r w:rsidR="007A706E" w:rsidRPr="00F83C59">
        <w:rPr>
          <w:lang w:val="en"/>
        </w:rPr>
        <w:t>, choosing ‘Go to definition’, and examining the constructor for the class.  Clients will ask for this published address through the discovery service. The address that client</w:t>
      </w:r>
      <w:r>
        <w:rPr>
          <w:lang w:val="en"/>
        </w:rPr>
        <w:t xml:space="preserve"> request receives</w:t>
      </w:r>
      <w:r w:rsidR="007A706E" w:rsidRPr="00F83C59">
        <w:rPr>
          <w:lang w:val="en"/>
        </w:rPr>
        <w:t xml:space="preserve"> needs to have the actual IP or FQDN of the node in order to connect. So you need to replace '+' with the node's IP or FQDN as shown above.</w:t>
      </w:r>
    </w:p>
    <w:p w14:paraId="2CA91630" w14:textId="77777777" w:rsidR="000D1C09" w:rsidRDefault="000D1C09">
      <w:pPr>
        <w:ind w:left="720" w:hanging="360"/>
        <w:rPr>
          <w:lang w:val="en"/>
        </w:rPr>
      </w:pPr>
      <w:r>
        <w:rPr>
          <w:lang w:val="en"/>
        </w:rPr>
        <w:br w:type="page"/>
      </w:r>
    </w:p>
    <w:p w14:paraId="5F781137" w14:textId="7CC3EC32" w:rsidR="007A706E" w:rsidRPr="00951F6A" w:rsidRDefault="007A706E" w:rsidP="009B63D9">
      <w:pPr>
        <w:pStyle w:val="ListParagraph"/>
        <w:numPr>
          <w:ilvl w:val="0"/>
          <w:numId w:val="16"/>
        </w:numPr>
        <w:contextualSpacing w:val="0"/>
        <w:rPr>
          <w:lang w:val="en"/>
        </w:rPr>
      </w:pPr>
      <w:r w:rsidRPr="00951F6A">
        <w:rPr>
          <w:lang w:val="en"/>
        </w:rPr>
        <w:lastRenderedPageBreak/>
        <w:t xml:space="preserve">The last step is to add the processing logic </w:t>
      </w:r>
      <w:r w:rsidR="000D1C09">
        <w:rPr>
          <w:lang w:val="en"/>
        </w:rPr>
        <w:t xml:space="preserve">for </w:t>
      </w:r>
      <w:proofErr w:type="spellStart"/>
      <w:r w:rsidR="000D1C09" w:rsidRPr="000D1C09">
        <w:rPr>
          <w:b/>
          <w:lang w:val="en"/>
        </w:rPr>
        <w:t>ProcessInternalRequest</w:t>
      </w:r>
      <w:proofErr w:type="spellEnd"/>
      <w:r w:rsidR="000D1C09">
        <w:rPr>
          <w:lang w:val="en"/>
        </w:rPr>
        <w:t xml:space="preserve"> </w:t>
      </w:r>
      <w:r w:rsidRPr="00951F6A">
        <w:rPr>
          <w:lang w:val="en"/>
        </w:rPr>
        <w:t xml:space="preserve">to the service in </w:t>
      </w:r>
      <w:proofErr w:type="spellStart"/>
      <w:r w:rsidRPr="00951F6A">
        <w:rPr>
          <w:b/>
          <w:lang w:val="en"/>
        </w:rPr>
        <w:t>Processing.cs</w:t>
      </w:r>
      <w:proofErr w:type="spellEnd"/>
      <w:r w:rsidRPr="00951F6A">
        <w:rPr>
          <w:lang w:val="en"/>
        </w:rPr>
        <w:t>, as shown below.</w:t>
      </w:r>
      <w:r w:rsidR="00AA4ACA">
        <w:rPr>
          <w:lang w:val="en"/>
        </w:rPr>
        <w:br/>
      </w:r>
    </w:p>
    <w:tbl>
      <w:tblPr>
        <w:tblStyle w:val="TableGrid"/>
        <w:tblW w:w="9350" w:type="dxa"/>
        <w:tblInd w:w="775" w:type="dxa"/>
        <w:tblBorders>
          <w:top w:val="thinThickSmallGap" w:sz="24" w:space="0" w:color="auto"/>
        </w:tblBorders>
        <w:tblLook w:val="04A0" w:firstRow="1" w:lastRow="0" w:firstColumn="1" w:lastColumn="0" w:noHBand="0" w:noVBand="1"/>
      </w:tblPr>
      <w:tblGrid>
        <w:gridCol w:w="9350"/>
      </w:tblGrid>
      <w:tr w:rsidR="007A706E" w14:paraId="0D16F1AD" w14:textId="77777777" w:rsidTr="000D1C09">
        <w:tc>
          <w:tcPr>
            <w:tcW w:w="9350" w:type="dxa"/>
          </w:tcPr>
          <w:p w14:paraId="1C3959CD"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FF"/>
                <w:sz w:val="19"/>
                <w:szCs w:val="19"/>
                <w:highlight w:val="white"/>
              </w:rPr>
              <w:t>private</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FF"/>
                <w:sz w:val="19"/>
                <w:szCs w:val="19"/>
                <w:highlight w:val="white"/>
              </w:rPr>
              <w:t>async</w:t>
            </w:r>
            <w:proofErr w:type="spellEnd"/>
            <w:r w:rsidRPr="005F797D">
              <w:rPr>
                <w:rFonts w:ascii="Consolas" w:hAnsi="Consolas" w:cs="Consolas"/>
                <w:color w:val="000000"/>
                <w:sz w:val="19"/>
                <w:szCs w:val="19"/>
                <w:highlight w:val="white"/>
              </w:rPr>
              <w:t xml:space="preserve"> </w:t>
            </w:r>
            <w:r w:rsidRPr="005F797D">
              <w:rPr>
                <w:rFonts w:ascii="Consolas" w:hAnsi="Consolas" w:cs="Consolas"/>
                <w:color w:val="2B91AF"/>
                <w:sz w:val="19"/>
                <w:szCs w:val="19"/>
                <w:highlight w:val="white"/>
              </w:rPr>
              <w:t>Task</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00"/>
                <w:sz w:val="19"/>
                <w:szCs w:val="19"/>
                <w:highlight w:val="white"/>
              </w:rPr>
              <w:t>ProcessInternalRequest</w:t>
            </w:r>
            <w:proofErr w:type="spellEnd"/>
            <w:r w:rsidRPr="005F797D">
              <w:rPr>
                <w:rFonts w:ascii="Consolas" w:hAnsi="Consolas" w:cs="Consolas"/>
                <w:color w:val="000000"/>
                <w:sz w:val="19"/>
                <w:szCs w:val="19"/>
                <w:highlight w:val="white"/>
              </w:rPr>
              <w:t>(</w:t>
            </w:r>
            <w:proofErr w:type="spellStart"/>
            <w:r w:rsidRPr="005F797D">
              <w:rPr>
                <w:rFonts w:ascii="Consolas" w:hAnsi="Consolas" w:cs="Consolas"/>
                <w:color w:val="2B91AF"/>
                <w:sz w:val="19"/>
                <w:szCs w:val="19"/>
                <w:highlight w:val="white"/>
              </w:rPr>
              <w:t>HttpListenerContext</w:t>
            </w:r>
            <w:proofErr w:type="spellEnd"/>
            <w:r w:rsidRPr="005F797D">
              <w:rPr>
                <w:rFonts w:ascii="Consolas" w:hAnsi="Consolas" w:cs="Consolas"/>
                <w:color w:val="000000"/>
                <w:sz w:val="19"/>
                <w:szCs w:val="19"/>
                <w:highlight w:val="white"/>
              </w:rPr>
              <w:t xml:space="preserve"> context, </w:t>
            </w:r>
            <w:proofErr w:type="spellStart"/>
            <w:r w:rsidRPr="005F797D">
              <w:rPr>
                <w:rFonts w:ascii="Consolas" w:hAnsi="Consolas" w:cs="Consolas"/>
                <w:color w:val="2B91AF"/>
                <w:sz w:val="19"/>
                <w:szCs w:val="19"/>
                <w:highlight w:val="white"/>
              </w:rPr>
              <w:t>CancellationToken</w:t>
            </w:r>
            <w:proofErr w:type="spellEnd"/>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00"/>
                <w:sz w:val="19"/>
                <w:szCs w:val="19"/>
                <w:highlight w:val="white"/>
              </w:rPr>
              <w:t>cancelRequest</w:t>
            </w:r>
            <w:proofErr w:type="spellEnd"/>
            <w:r w:rsidRPr="005F797D">
              <w:rPr>
                <w:rFonts w:ascii="Consolas" w:hAnsi="Consolas" w:cs="Consolas"/>
                <w:color w:val="000000"/>
                <w:sz w:val="19"/>
                <w:szCs w:val="19"/>
                <w:highlight w:val="white"/>
              </w:rPr>
              <w:t>)</w:t>
            </w:r>
          </w:p>
          <w:p w14:paraId="5F36D9C0"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564C7124"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FF"/>
                <w:sz w:val="19"/>
                <w:szCs w:val="19"/>
                <w:highlight w:val="white"/>
              </w:rPr>
              <w:t>string</w:t>
            </w:r>
            <w:r w:rsidRPr="005F797D">
              <w:rPr>
                <w:rFonts w:ascii="Consolas" w:hAnsi="Consolas" w:cs="Consolas"/>
                <w:color w:val="000000"/>
                <w:sz w:val="19"/>
                <w:szCs w:val="19"/>
                <w:highlight w:val="white"/>
              </w:rPr>
              <w:t xml:space="preserve"> output = </w:t>
            </w:r>
            <w:r w:rsidRPr="005F797D">
              <w:rPr>
                <w:rFonts w:ascii="Consolas" w:hAnsi="Consolas" w:cs="Consolas"/>
                <w:color w:val="0000FF"/>
                <w:sz w:val="19"/>
                <w:szCs w:val="19"/>
                <w:highlight w:val="white"/>
              </w:rPr>
              <w:t>null</w:t>
            </w:r>
            <w:r w:rsidRPr="005F797D">
              <w:rPr>
                <w:rFonts w:ascii="Consolas" w:hAnsi="Consolas" w:cs="Consolas"/>
                <w:color w:val="000000"/>
                <w:sz w:val="19"/>
                <w:szCs w:val="19"/>
                <w:highlight w:val="white"/>
              </w:rPr>
              <w:t>;</w:t>
            </w:r>
          </w:p>
          <w:p w14:paraId="4D9D5C7A"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FF"/>
                <w:sz w:val="19"/>
                <w:szCs w:val="19"/>
                <w:highlight w:val="white"/>
              </w:rPr>
              <w:t>string</w:t>
            </w:r>
            <w:r w:rsidRPr="005F797D">
              <w:rPr>
                <w:rFonts w:ascii="Consolas" w:hAnsi="Consolas" w:cs="Consolas"/>
                <w:color w:val="000000"/>
                <w:sz w:val="19"/>
                <w:szCs w:val="19"/>
                <w:highlight w:val="white"/>
              </w:rPr>
              <w:t xml:space="preserve"> user = </w:t>
            </w:r>
            <w:proofErr w:type="spellStart"/>
            <w:r w:rsidRPr="005F797D">
              <w:rPr>
                <w:rFonts w:ascii="Consolas" w:hAnsi="Consolas" w:cs="Consolas"/>
                <w:color w:val="000000"/>
                <w:sz w:val="19"/>
                <w:szCs w:val="19"/>
                <w:highlight w:val="white"/>
              </w:rPr>
              <w:t>context.Request.QueryString</w:t>
            </w:r>
            <w:proofErr w:type="spellEnd"/>
            <w:r w:rsidRPr="005F797D">
              <w:rPr>
                <w:rFonts w:ascii="Consolas" w:hAnsi="Consolas" w:cs="Consolas"/>
                <w:color w:val="000000"/>
                <w:sz w:val="19"/>
                <w:szCs w:val="19"/>
                <w:highlight w:val="white"/>
              </w:rPr>
              <w:t>[</w:t>
            </w:r>
            <w:r w:rsidRPr="005F797D">
              <w:rPr>
                <w:rFonts w:ascii="Consolas" w:hAnsi="Consolas" w:cs="Consolas"/>
                <w:color w:val="A31515"/>
                <w:sz w:val="19"/>
                <w:szCs w:val="19"/>
                <w:highlight w:val="white"/>
              </w:rPr>
              <w:t>"</w:t>
            </w:r>
            <w:proofErr w:type="spellStart"/>
            <w:r w:rsidRPr="005F797D">
              <w:rPr>
                <w:rFonts w:ascii="Consolas" w:hAnsi="Consolas" w:cs="Consolas"/>
                <w:color w:val="A31515"/>
                <w:sz w:val="19"/>
                <w:szCs w:val="19"/>
                <w:highlight w:val="white"/>
              </w:rPr>
              <w:t>lastname</w:t>
            </w:r>
            <w:proofErr w:type="spellEnd"/>
            <w:r w:rsidRPr="005F797D">
              <w:rPr>
                <w:rFonts w:ascii="Consolas" w:hAnsi="Consolas" w:cs="Consolas"/>
                <w:color w:val="A31515"/>
                <w:sz w:val="19"/>
                <w:szCs w:val="19"/>
                <w:highlight w:val="white"/>
              </w:rPr>
              <w:t>"</w:t>
            </w:r>
            <w:r w:rsidRPr="005F797D">
              <w:rPr>
                <w:rFonts w:ascii="Consolas" w:hAnsi="Consolas" w:cs="Consolas"/>
                <w:color w:val="000000"/>
                <w:sz w:val="19"/>
                <w:szCs w:val="19"/>
                <w:highlight w:val="white"/>
              </w:rPr>
              <w:t>].</w:t>
            </w:r>
            <w:proofErr w:type="spellStart"/>
            <w:r w:rsidRPr="005F797D">
              <w:rPr>
                <w:rFonts w:ascii="Consolas" w:hAnsi="Consolas" w:cs="Consolas"/>
                <w:color w:val="000000"/>
                <w:sz w:val="19"/>
                <w:szCs w:val="19"/>
                <w:highlight w:val="white"/>
              </w:rPr>
              <w:t>ToString</w:t>
            </w:r>
            <w:proofErr w:type="spellEnd"/>
            <w:r w:rsidRPr="005F797D">
              <w:rPr>
                <w:rFonts w:ascii="Consolas" w:hAnsi="Consolas" w:cs="Consolas"/>
                <w:color w:val="000000"/>
                <w:sz w:val="19"/>
                <w:szCs w:val="19"/>
                <w:highlight w:val="white"/>
              </w:rPr>
              <w:t>();</w:t>
            </w:r>
          </w:p>
          <w:p w14:paraId="28F18B77"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p>
          <w:p w14:paraId="55801139"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FF"/>
                <w:sz w:val="19"/>
                <w:szCs w:val="19"/>
                <w:highlight w:val="white"/>
              </w:rPr>
              <w:t>try</w:t>
            </w:r>
          </w:p>
          <w:p w14:paraId="2D218C01"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7B04C319"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Pr="005F797D">
              <w:rPr>
                <w:rFonts w:ascii="Consolas" w:hAnsi="Consolas" w:cs="Consolas"/>
                <w:color w:val="000000"/>
                <w:sz w:val="19"/>
                <w:szCs w:val="19"/>
                <w:highlight w:val="white"/>
              </w:rPr>
              <w:t xml:space="preserve">output = </w:t>
            </w:r>
            <w:r w:rsidRPr="005F797D">
              <w:rPr>
                <w:rFonts w:ascii="Consolas" w:hAnsi="Consolas" w:cs="Consolas"/>
                <w:color w:val="0000FF"/>
                <w:sz w:val="19"/>
                <w:szCs w:val="19"/>
                <w:highlight w:val="white"/>
              </w:rPr>
              <w:t>await</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FF"/>
                <w:sz w:val="19"/>
                <w:szCs w:val="19"/>
                <w:highlight w:val="white"/>
              </w:rPr>
              <w:t>this</w:t>
            </w:r>
            <w:r w:rsidRPr="005F797D">
              <w:rPr>
                <w:rFonts w:ascii="Consolas" w:hAnsi="Consolas" w:cs="Consolas"/>
                <w:color w:val="000000"/>
                <w:sz w:val="19"/>
                <w:szCs w:val="19"/>
                <w:highlight w:val="white"/>
              </w:rPr>
              <w:t>.AddUserAsync</w:t>
            </w:r>
            <w:proofErr w:type="spellEnd"/>
            <w:r w:rsidRPr="005F797D">
              <w:rPr>
                <w:rFonts w:ascii="Consolas" w:hAnsi="Consolas" w:cs="Consolas"/>
                <w:color w:val="000000"/>
                <w:sz w:val="19"/>
                <w:szCs w:val="19"/>
                <w:highlight w:val="white"/>
              </w:rPr>
              <w:t>(user);</w:t>
            </w:r>
          </w:p>
          <w:p w14:paraId="00BD93E4"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03DF4469"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FF"/>
                <w:sz w:val="19"/>
                <w:szCs w:val="19"/>
                <w:highlight w:val="white"/>
              </w:rPr>
              <w:t>catch</w:t>
            </w:r>
            <w:r w:rsidRPr="005F797D">
              <w:rPr>
                <w:rFonts w:ascii="Consolas" w:hAnsi="Consolas" w:cs="Consolas"/>
                <w:color w:val="000000"/>
                <w:sz w:val="19"/>
                <w:szCs w:val="19"/>
                <w:highlight w:val="white"/>
              </w:rPr>
              <w:t xml:space="preserve"> (</w:t>
            </w:r>
            <w:r w:rsidRPr="005F797D">
              <w:rPr>
                <w:rFonts w:ascii="Consolas" w:hAnsi="Consolas" w:cs="Consolas"/>
                <w:color w:val="2B91AF"/>
                <w:sz w:val="19"/>
                <w:szCs w:val="19"/>
                <w:highlight w:val="white"/>
              </w:rPr>
              <w:t>Exception</w:t>
            </w:r>
            <w:r w:rsidRPr="005F797D">
              <w:rPr>
                <w:rFonts w:ascii="Consolas" w:hAnsi="Consolas" w:cs="Consolas"/>
                <w:color w:val="000000"/>
                <w:sz w:val="19"/>
                <w:szCs w:val="19"/>
                <w:highlight w:val="white"/>
              </w:rPr>
              <w:t xml:space="preserve"> ex)</w:t>
            </w:r>
          </w:p>
          <w:p w14:paraId="27501490"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4631A1ED"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Pr="005F797D">
              <w:rPr>
                <w:rFonts w:ascii="Consolas" w:hAnsi="Consolas" w:cs="Consolas"/>
                <w:color w:val="000000"/>
                <w:sz w:val="19"/>
                <w:szCs w:val="19"/>
                <w:highlight w:val="white"/>
              </w:rPr>
              <w:t xml:space="preserve">output = </w:t>
            </w:r>
            <w:proofErr w:type="spellStart"/>
            <w:r w:rsidRPr="005F797D">
              <w:rPr>
                <w:rFonts w:ascii="Consolas" w:hAnsi="Consolas" w:cs="Consolas"/>
                <w:color w:val="000000"/>
                <w:sz w:val="19"/>
                <w:szCs w:val="19"/>
                <w:highlight w:val="white"/>
              </w:rPr>
              <w:t>ex.Message</w:t>
            </w:r>
            <w:proofErr w:type="spellEnd"/>
            <w:r w:rsidRPr="005F797D">
              <w:rPr>
                <w:rFonts w:ascii="Consolas" w:hAnsi="Consolas" w:cs="Consolas"/>
                <w:color w:val="000000"/>
                <w:sz w:val="19"/>
                <w:szCs w:val="19"/>
                <w:highlight w:val="white"/>
              </w:rPr>
              <w:t>;</w:t>
            </w:r>
          </w:p>
          <w:p w14:paraId="791DD1D4"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0807BA8A"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p>
          <w:p w14:paraId="2B8BF1D0"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FF"/>
                <w:sz w:val="19"/>
                <w:szCs w:val="19"/>
                <w:highlight w:val="white"/>
              </w:rPr>
              <w:t>using</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2B91AF"/>
                <w:sz w:val="19"/>
                <w:szCs w:val="19"/>
                <w:highlight w:val="white"/>
              </w:rPr>
              <w:t>HttpListenerResponse</w:t>
            </w:r>
            <w:proofErr w:type="spellEnd"/>
            <w:r w:rsidRPr="005F797D">
              <w:rPr>
                <w:rFonts w:ascii="Consolas" w:hAnsi="Consolas" w:cs="Consolas"/>
                <w:color w:val="000000"/>
                <w:sz w:val="19"/>
                <w:szCs w:val="19"/>
                <w:highlight w:val="white"/>
              </w:rPr>
              <w:t xml:space="preserve"> response = </w:t>
            </w:r>
            <w:proofErr w:type="spellStart"/>
            <w:r w:rsidRPr="005F797D">
              <w:rPr>
                <w:rFonts w:ascii="Consolas" w:hAnsi="Consolas" w:cs="Consolas"/>
                <w:color w:val="000000"/>
                <w:sz w:val="19"/>
                <w:szCs w:val="19"/>
                <w:highlight w:val="white"/>
              </w:rPr>
              <w:t>context.Response</w:t>
            </w:r>
            <w:proofErr w:type="spellEnd"/>
            <w:r w:rsidRPr="005F797D">
              <w:rPr>
                <w:rFonts w:ascii="Consolas" w:hAnsi="Consolas" w:cs="Consolas"/>
                <w:color w:val="000000"/>
                <w:sz w:val="19"/>
                <w:szCs w:val="19"/>
                <w:highlight w:val="white"/>
              </w:rPr>
              <w:t>)</w:t>
            </w:r>
          </w:p>
          <w:p w14:paraId="32C87C73"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505B10FB"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ab/>
            </w:r>
            <w:r w:rsidRPr="005F797D">
              <w:rPr>
                <w:rFonts w:ascii="Consolas" w:hAnsi="Consolas" w:cs="Consolas"/>
                <w:color w:val="0000FF"/>
                <w:sz w:val="19"/>
                <w:szCs w:val="19"/>
                <w:highlight w:val="white"/>
              </w:rPr>
              <w:t>if</w:t>
            </w:r>
            <w:r w:rsidRPr="005F797D">
              <w:rPr>
                <w:rFonts w:ascii="Consolas" w:hAnsi="Consolas" w:cs="Consolas"/>
                <w:color w:val="000000"/>
                <w:sz w:val="19"/>
                <w:szCs w:val="19"/>
                <w:highlight w:val="white"/>
              </w:rPr>
              <w:t xml:space="preserve"> (output != </w:t>
            </w:r>
            <w:r w:rsidRPr="005F797D">
              <w:rPr>
                <w:rFonts w:ascii="Consolas" w:hAnsi="Consolas" w:cs="Consolas"/>
                <w:color w:val="0000FF"/>
                <w:sz w:val="19"/>
                <w:szCs w:val="19"/>
                <w:highlight w:val="white"/>
              </w:rPr>
              <w:t>null</w:t>
            </w:r>
            <w:r w:rsidRPr="005F797D">
              <w:rPr>
                <w:rFonts w:ascii="Consolas" w:hAnsi="Consolas" w:cs="Consolas"/>
                <w:color w:val="000000"/>
                <w:sz w:val="19"/>
                <w:szCs w:val="19"/>
                <w:highlight w:val="white"/>
              </w:rPr>
              <w:t>)</w:t>
            </w:r>
          </w:p>
          <w:p w14:paraId="50A758C8"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Pr="005F797D">
              <w:rPr>
                <w:rFonts w:ascii="Consolas" w:hAnsi="Consolas" w:cs="Consolas"/>
                <w:color w:val="000000"/>
                <w:sz w:val="19"/>
                <w:szCs w:val="19"/>
                <w:highlight w:val="white"/>
              </w:rPr>
              <w:t>{</w:t>
            </w:r>
          </w:p>
          <w:p w14:paraId="3F05C434"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sidRPr="005F797D">
              <w:rPr>
                <w:rFonts w:ascii="Consolas" w:hAnsi="Consolas" w:cs="Consolas"/>
                <w:color w:val="0000FF"/>
                <w:sz w:val="19"/>
                <w:szCs w:val="19"/>
                <w:highlight w:val="white"/>
              </w:rPr>
              <w:t>byte</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00"/>
                <w:sz w:val="19"/>
                <w:szCs w:val="19"/>
                <w:highlight w:val="white"/>
              </w:rPr>
              <w:t>outBytes</w:t>
            </w:r>
            <w:proofErr w:type="spellEnd"/>
            <w:r w:rsidRPr="005F797D">
              <w:rPr>
                <w:rFonts w:ascii="Consolas" w:hAnsi="Consolas" w:cs="Consolas"/>
                <w:color w:val="000000"/>
                <w:sz w:val="19"/>
                <w:szCs w:val="19"/>
                <w:highlight w:val="white"/>
              </w:rPr>
              <w:t xml:space="preserve"> = </w:t>
            </w:r>
            <w:r w:rsidRPr="005F797D">
              <w:rPr>
                <w:rFonts w:ascii="Consolas" w:hAnsi="Consolas" w:cs="Consolas"/>
                <w:color w:val="2B91AF"/>
                <w:sz w:val="19"/>
                <w:szCs w:val="19"/>
                <w:highlight w:val="white"/>
              </w:rPr>
              <w:t>Encoding</w:t>
            </w:r>
            <w:r w:rsidRPr="005F797D">
              <w:rPr>
                <w:rFonts w:ascii="Consolas" w:hAnsi="Consolas" w:cs="Consolas"/>
                <w:color w:val="000000"/>
                <w:sz w:val="19"/>
                <w:szCs w:val="19"/>
                <w:highlight w:val="white"/>
              </w:rPr>
              <w:t>.UTF8.GetBytes(output);</w:t>
            </w:r>
          </w:p>
          <w:p w14:paraId="5B44C6AC"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5F797D">
              <w:rPr>
                <w:rFonts w:ascii="Consolas" w:hAnsi="Consolas" w:cs="Consolas"/>
                <w:color w:val="000000"/>
                <w:sz w:val="19"/>
                <w:szCs w:val="19"/>
                <w:highlight w:val="white"/>
              </w:rPr>
              <w:t>response.OutputStream.Write</w:t>
            </w:r>
            <w:proofErr w:type="spellEnd"/>
            <w:r w:rsidRPr="005F797D">
              <w:rPr>
                <w:rFonts w:ascii="Consolas" w:hAnsi="Consolas" w:cs="Consolas"/>
                <w:color w:val="000000"/>
                <w:sz w:val="19"/>
                <w:szCs w:val="19"/>
                <w:highlight w:val="white"/>
              </w:rPr>
              <w:t>(</w:t>
            </w:r>
            <w:proofErr w:type="spellStart"/>
            <w:r w:rsidRPr="005F797D">
              <w:rPr>
                <w:rFonts w:ascii="Consolas" w:hAnsi="Consolas" w:cs="Consolas"/>
                <w:color w:val="000000"/>
                <w:sz w:val="19"/>
                <w:szCs w:val="19"/>
                <w:highlight w:val="white"/>
              </w:rPr>
              <w:t>outBytes</w:t>
            </w:r>
            <w:proofErr w:type="spellEnd"/>
            <w:r w:rsidRPr="005F797D">
              <w:rPr>
                <w:rFonts w:ascii="Consolas" w:hAnsi="Consolas" w:cs="Consolas"/>
                <w:color w:val="000000"/>
                <w:sz w:val="19"/>
                <w:szCs w:val="19"/>
                <w:highlight w:val="white"/>
              </w:rPr>
              <w:t xml:space="preserve">, 0, </w:t>
            </w:r>
            <w:proofErr w:type="spellStart"/>
            <w:r w:rsidRPr="005F797D">
              <w:rPr>
                <w:rFonts w:ascii="Consolas" w:hAnsi="Consolas" w:cs="Consolas"/>
                <w:color w:val="000000"/>
                <w:sz w:val="19"/>
                <w:szCs w:val="19"/>
                <w:highlight w:val="white"/>
              </w:rPr>
              <w:t>outBytes.Length</w:t>
            </w:r>
            <w:proofErr w:type="spellEnd"/>
            <w:r w:rsidRPr="005F797D">
              <w:rPr>
                <w:rFonts w:ascii="Consolas" w:hAnsi="Consolas" w:cs="Consolas"/>
                <w:color w:val="000000"/>
                <w:sz w:val="19"/>
                <w:szCs w:val="19"/>
                <w:highlight w:val="white"/>
              </w:rPr>
              <w:t>);</w:t>
            </w:r>
          </w:p>
          <w:p w14:paraId="78868EC5"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Pr="005F797D">
              <w:rPr>
                <w:rFonts w:ascii="Consolas" w:hAnsi="Consolas" w:cs="Consolas"/>
                <w:color w:val="000000"/>
                <w:sz w:val="19"/>
                <w:szCs w:val="19"/>
                <w:highlight w:val="white"/>
              </w:rPr>
              <w:t>}</w:t>
            </w:r>
          </w:p>
          <w:p w14:paraId="5D20170C"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33210E63" w14:textId="77777777" w:rsidR="007A706E" w:rsidRPr="005F797D" w:rsidRDefault="007A706E" w:rsidP="000D1C09">
            <w:pPr>
              <w:autoSpaceDE w:val="0"/>
              <w:autoSpaceDN w:val="0"/>
              <w:adjustRightInd w:val="0"/>
              <w:ind w:left="72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1631BC71" w14:textId="77777777" w:rsidR="007A706E" w:rsidRPr="005F797D" w:rsidRDefault="007A706E" w:rsidP="00341CD0">
            <w:pPr>
              <w:pStyle w:val="ListParagraph"/>
              <w:autoSpaceDE w:val="0"/>
              <w:autoSpaceDN w:val="0"/>
              <w:adjustRightInd w:val="0"/>
              <w:rPr>
                <w:rFonts w:ascii="Consolas" w:hAnsi="Consolas" w:cs="Consolas"/>
                <w:color w:val="0000FF"/>
                <w:sz w:val="19"/>
                <w:szCs w:val="19"/>
                <w:highlight w:val="white"/>
              </w:rPr>
            </w:pPr>
          </w:p>
        </w:tc>
      </w:tr>
    </w:tbl>
    <w:p w14:paraId="44423D48" w14:textId="77777777" w:rsidR="007A706E" w:rsidRDefault="007A706E" w:rsidP="007A706E">
      <w:pPr>
        <w:autoSpaceDE w:val="0"/>
        <w:autoSpaceDN w:val="0"/>
        <w:adjustRightInd w:val="0"/>
        <w:spacing w:line="240" w:lineRule="auto"/>
        <w:rPr>
          <w:rFonts w:ascii="Consolas" w:hAnsi="Consolas" w:cs="Consolas"/>
          <w:color w:val="0000FF"/>
          <w:sz w:val="19"/>
          <w:szCs w:val="19"/>
          <w:highlight w:val="white"/>
        </w:rPr>
      </w:pPr>
    </w:p>
    <w:p w14:paraId="3C35DF47" w14:textId="77777777" w:rsidR="007A706E" w:rsidRPr="005F797D" w:rsidRDefault="007A706E" w:rsidP="007A706E">
      <w:pPr>
        <w:autoSpaceDE w:val="0"/>
        <w:autoSpaceDN w:val="0"/>
        <w:adjustRightInd w:val="0"/>
        <w:spacing w:line="240" w:lineRule="auto"/>
        <w:rPr>
          <w:rFonts w:ascii="Consolas" w:hAnsi="Consolas" w:cs="Consolas"/>
          <w:color w:val="000000"/>
          <w:sz w:val="19"/>
          <w:szCs w:val="19"/>
          <w:highlight w:val="white"/>
        </w:rPr>
      </w:pPr>
    </w:p>
    <w:tbl>
      <w:tblPr>
        <w:tblStyle w:val="TableGrid"/>
        <w:tblW w:w="9350" w:type="dxa"/>
        <w:tblInd w:w="607" w:type="dxa"/>
        <w:tblBorders>
          <w:top w:val="thinThickSmallGap" w:sz="24" w:space="0" w:color="auto"/>
        </w:tblBorders>
        <w:tblLook w:val="04A0" w:firstRow="1" w:lastRow="0" w:firstColumn="1" w:lastColumn="0" w:noHBand="0" w:noVBand="1"/>
      </w:tblPr>
      <w:tblGrid>
        <w:gridCol w:w="9350"/>
      </w:tblGrid>
      <w:tr w:rsidR="007A706E" w14:paraId="2B0264F8" w14:textId="77777777" w:rsidTr="00AA4ACA">
        <w:tc>
          <w:tcPr>
            <w:tcW w:w="9350" w:type="dxa"/>
          </w:tcPr>
          <w:p w14:paraId="79C384C0" w14:textId="77777777" w:rsidR="007A706E" w:rsidRPr="005F797D" w:rsidRDefault="007A706E" w:rsidP="00341CD0">
            <w:pPr>
              <w:autoSpaceDE w:val="0"/>
              <w:autoSpaceDN w:val="0"/>
              <w:adjustRightInd w:val="0"/>
              <w:rPr>
                <w:rFonts w:ascii="Consolas" w:hAnsi="Consolas" w:cs="Consolas"/>
                <w:color w:val="000000"/>
                <w:sz w:val="19"/>
                <w:szCs w:val="19"/>
                <w:highlight w:val="white"/>
              </w:rPr>
            </w:pPr>
            <w:r w:rsidRPr="005F797D">
              <w:rPr>
                <w:rFonts w:ascii="Consolas" w:hAnsi="Consolas" w:cs="Consolas"/>
                <w:color w:val="0000FF"/>
                <w:sz w:val="19"/>
                <w:szCs w:val="19"/>
                <w:highlight w:val="white"/>
              </w:rPr>
              <w:t>private</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FF"/>
                <w:sz w:val="19"/>
                <w:szCs w:val="19"/>
                <w:highlight w:val="white"/>
              </w:rPr>
              <w:t>async</w:t>
            </w:r>
            <w:proofErr w:type="spellEnd"/>
            <w:r w:rsidRPr="005F797D">
              <w:rPr>
                <w:rFonts w:ascii="Consolas" w:hAnsi="Consolas" w:cs="Consolas"/>
                <w:color w:val="000000"/>
                <w:sz w:val="19"/>
                <w:szCs w:val="19"/>
                <w:highlight w:val="white"/>
              </w:rPr>
              <w:t xml:space="preserve"> </w:t>
            </w:r>
            <w:r w:rsidRPr="005F797D">
              <w:rPr>
                <w:rFonts w:ascii="Consolas" w:hAnsi="Consolas" w:cs="Consolas"/>
                <w:color w:val="2B91AF"/>
                <w:sz w:val="19"/>
                <w:szCs w:val="19"/>
                <w:highlight w:val="white"/>
              </w:rPr>
              <w:t>Task</w:t>
            </w:r>
            <w:r w:rsidRPr="005F797D">
              <w:rPr>
                <w:rFonts w:ascii="Consolas" w:hAnsi="Consolas" w:cs="Consolas"/>
                <w:color w:val="000000"/>
                <w:sz w:val="19"/>
                <w:szCs w:val="19"/>
                <w:highlight w:val="white"/>
              </w:rPr>
              <w:t>&lt;</w:t>
            </w:r>
            <w:r w:rsidRPr="005F797D">
              <w:rPr>
                <w:rFonts w:ascii="Consolas" w:hAnsi="Consolas" w:cs="Consolas"/>
                <w:color w:val="0000FF"/>
                <w:sz w:val="19"/>
                <w:szCs w:val="19"/>
                <w:highlight w:val="white"/>
              </w:rPr>
              <w:t>string</w:t>
            </w:r>
            <w:r w:rsidRPr="005F797D">
              <w:rPr>
                <w:rFonts w:ascii="Consolas" w:hAnsi="Consolas" w:cs="Consolas"/>
                <w:color w:val="000000"/>
                <w:sz w:val="19"/>
                <w:szCs w:val="19"/>
                <w:highlight w:val="white"/>
              </w:rPr>
              <w:t xml:space="preserve">&gt; </w:t>
            </w:r>
            <w:proofErr w:type="spellStart"/>
            <w:r w:rsidRPr="005F797D">
              <w:rPr>
                <w:rFonts w:ascii="Consolas" w:hAnsi="Consolas" w:cs="Consolas"/>
                <w:color w:val="000000"/>
                <w:sz w:val="19"/>
                <w:szCs w:val="19"/>
                <w:highlight w:val="white"/>
              </w:rPr>
              <w:t>AddUserAsync</w:t>
            </w:r>
            <w:proofErr w:type="spellEnd"/>
            <w:r w:rsidRPr="005F797D">
              <w:rPr>
                <w:rFonts w:ascii="Consolas" w:hAnsi="Consolas" w:cs="Consolas"/>
                <w:color w:val="000000"/>
                <w:sz w:val="19"/>
                <w:szCs w:val="19"/>
                <w:highlight w:val="white"/>
              </w:rPr>
              <w:t>(</w:t>
            </w:r>
            <w:r w:rsidRPr="005F797D">
              <w:rPr>
                <w:rFonts w:ascii="Consolas" w:hAnsi="Consolas" w:cs="Consolas"/>
                <w:color w:val="0000FF"/>
                <w:sz w:val="19"/>
                <w:szCs w:val="19"/>
                <w:highlight w:val="white"/>
              </w:rPr>
              <w:t>string</w:t>
            </w:r>
            <w:r w:rsidRPr="005F797D">
              <w:rPr>
                <w:rFonts w:ascii="Consolas" w:hAnsi="Consolas" w:cs="Consolas"/>
                <w:color w:val="000000"/>
                <w:sz w:val="19"/>
                <w:szCs w:val="19"/>
                <w:highlight w:val="white"/>
              </w:rPr>
              <w:t xml:space="preserve"> user)</w:t>
            </w:r>
          </w:p>
          <w:p w14:paraId="5CC8B169" w14:textId="77777777" w:rsidR="007A706E" w:rsidRPr="005F797D" w:rsidRDefault="007A706E" w:rsidP="00341CD0">
            <w:pPr>
              <w:autoSpaceDE w:val="0"/>
              <w:autoSpaceDN w:val="0"/>
              <w:adjustRightInd w:val="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1A4AE622" w14:textId="77777777" w:rsidR="007A706E" w:rsidRPr="005F797D" w:rsidRDefault="007A706E" w:rsidP="00341CD0">
            <w:pPr>
              <w:autoSpaceDE w:val="0"/>
              <w:autoSpaceDN w:val="0"/>
              <w:adjustRightInd w:val="0"/>
              <w:rPr>
                <w:rFonts w:ascii="Consolas" w:hAnsi="Consolas" w:cs="Consolas"/>
                <w:color w:val="000000"/>
                <w:sz w:val="19"/>
                <w:szCs w:val="19"/>
                <w:highlight w:val="white"/>
              </w:rPr>
            </w:pPr>
            <w:proofErr w:type="spellStart"/>
            <w:r w:rsidRPr="005F797D">
              <w:rPr>
                <w:rFonts w:ascii="Consolas" w:hAnsi="Consolas" w:cs="Consolas"/>
                <w:color w:val="2B91AF"/>
                <w:sz w:val="19"/>
                <w:szCs w:val="19"/>
                <w:highlight w:val="white"/>
              </w:rPr>
              <w:t>IReliableDictionary</w:t>
            </w:r>
            <w:proofErr w:type="spellEnd"/>
            <w:r w:rsidRPr="005F797D">
              <w:rPr>
                <w:rFonts w:ascii="Consolas" w:hAnsi="Consolas" w:cs="Consolas"/>
                <w:color w:val="000000"/>
                <w:sz w:val="19"/>
                <w:szCs w:val="19"/>
                <w:highlight w:val="white"/>
              </w:rPr>
              <w:t>&lt;</w:t>
            </w:r>
            <w:r w:rsidRPr="005F797D">
              <w:rPr>
                <w:rFonts w:ascii="Consolas" w:hAnsi="Consolas" w:cs="Consolas"/>
                <w:color w:val="2B91AF"/>
                <w:sz w:val="19"/>
                <w:szCs w:val="19"/>
                <w:highlight w:val="white"/>
              </w:rPr>
              <w:t>String</w:t>
            </w:r>
            <w:r w:rsidRPr="005F797D">
              <w:rPr>
                <w:rFonts w:ascii="Consolas" w:hAnsi="Consolas" w:cs="Consolas"/>
                <w:color w:val="000000"/>
                <w:sz w:val="19"/>
                <w:szCs w:val="19"/>
                <w:highlight w:val="white"/>
              </w:rPr>
              <w:t xml:space="preserve">, </w:t>
            </w:r>
            <w:r w:rsidRPr="005F797D">
              <w:rPr>
                <w:rFonts w:ascii="Consolas" w:hAnsi="Consolas" w:cs="Consolas"/>
                <w:color w:val="2B91AF"/>
                <w:sz w:val="19"/>
                <w:szCs w:val="19"/>
                <w:highlight w:val="white"/>
              </w:rPr>
              <w:t>String</w:t>
            </w:r>
            <w:r w:rsidRPr="005F797D">
              <w:rPr>
                <w:rFonts w:ascii="Consolas" w:hAnsi="Consolas" w:cs="Consolas"/>
                <w:color w:val="000000"/>
                <w:sz w:val="19"/>
                <w:szCs w:val="19"/>
                <w:highlight w:val="white"/>
              </w:rPr>
              <w:t xml:space="preserve">&gt; dictionary = </w:t>
            </w:r>
            <w:r w:rsidRPr="005F797D">
              <w:rPr>
                <w:rFonts w:ascii="Consolas" w:hAnsi="Consolas" w:cs="Consolas"/>
                <w:color w:val="0000FF"/>
                <w:sz w:val="19"/>
                <w:szCs w:val="19"/>
                <w:highlight w:val="white"/>
              </w:rPr>
              <w:t>await</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FF"/>
                <w:sz w:val="19"/>
                <w:szCs w:val="19"/>
                <w:highlight w:val="white"/>
              </w:rPr>
              <w:t>this</w:t>
            </w:r>
            <w:r w:rsidRPr="005F797D">
              <w:rPr>
                <w:rFonts w:ascii="Consolas" w:hAnsi="Consolas" w:cs="Consolas"/>
                <w:color w:val="000000"/>
                <w:sz w:val="19"/>
                <w:szCs w:val="19"/>
                <w:highlight w:val="white"/>
              </w:rPr>
              <w:t>.StateManager.GetOrAddAsync</w:t>
            </w:r>
            <w:proofErr w:type="spellEnd"/>
            <w:r w:rsidRPr="005F797D">
              <w:rPr>
                <w:rFonts w:ascii="Consolas" w:hAnsi="Consolas" w:cs="Consolas"/>
                <w:color w:val="000000"/>
                <w:sz w:val="19"/>
                <w:szCs w:val="19"/>
                <w:highlight w:val="white"/>
              </w:rPr>
              <w:t>&lt;</w:t>
            </w:r>
            <w:proofErr w:type="spellStart"/>
            <w:r w:rsidRPr="005F797D">
              <w:rPr>
                <w:rFonts w:ascii="Consolas" w:hAnsi="Consolas" w:cs="Consolas"/>
                <w:color w:val="2B91AF"/>
                <w:sz w:val="19"/>
                <w:szCs w:val="19"/>
                <w:highlight w:val="white"/>
              </w:rPr>
              <w:t>IReliableDictionary</w:t>
            </w:r>
            <w:proofErr w:type="spellEnd"/>
            <w:r w:rsidRPr="005F797D">
              <w:rPr>
                <w:rFonts w:ascii="Consolas" w:hAnsi="Consolas" w:cs="Consolas"/>
                <w:color w:val="000000"/>
                <w:sz w:val="19"/>
                <w:szCs w:val="19"/>
                <w:highlight w:val="white"/>
              </w:rPr>
              <w:t>&lt;</w:t>
            </w:r>
            <w:r w:rsidRPr="005F797D">
              <w:rPr>
                <w:rFonts w:ascii="Consolas" w:hAnsi="Consolas" w:cs="Consolas"/>
                <w:color w:val="2B91AF"/>
                <w:sz w:val="19"/>
                <w:szCs w:val="19"/>
                <w:highlight w:val="white"/>
              </w:rPr>
              <w:t>String</w:t>
            </w:r>
            <w:r w:rsidRPr="005F797D">
              <w:rPr>
                <w:rFonts w:ascii="Consolas" w:hAnsi="Consolas" w:cs="Consolas"/>
                <w:color w:val="000000"/>
                <w:sz w:val="19"/>
                <w:szCs w:val="19"/>
                <w:highlight w:val="white"/>
              </w:rPr>
              <w:t xml:space="preserve">, </w:t>
            </w:r>
            <w:r w:rsidRPr="005F797D">
              <w:rPr>
                <w:rFonts w:ascii="Consolas" w:hAnsi="Consolas" w:cs="Consolas"/>
                <w:color w:val="2B91AF"/>
                <w:sz w:val="19"/>
                <w:szCs w:val="19"/>
                <w:highlight w:val="white"/>
              </w:rPr>
              <w:t>String</w:t>
            </w:r>
            <w:r w:rsidRPr="005F797D">
              <w:rPr>
                <w:rFonts w:ascii="Consolas" w:hAnsi="Consolas" w:cs="Consolas"/>
                <w:color w:val="000000"/>
                <w:sz w:val="19"/>
                <w:szCs w:val="19"/>
                <w:highlight w:val="white"/>
              </w:rPr>
              <w:t>&gt;&gt;(</w:t>
            </w:r>
            <w:r w:rsidRPr="005F797D">
              <w:rPr>
                <w:rFonts w:ascii="Consolas" w:hAnsi="Consolas" w:cs="Consolas"/>
                <w:color w:val="A31515"/>
                <w:sz w:val="19"/>
                <w:szCs w:val="19"/>
                <w:highlight w:val="white"/>
              </w:rPr>
              <w:t>"dictionary"</w:t>
            </w:r>
            <w:r w:rsidRPr="005F797D">
              <w:rPr>
                <w:rFonts w:ascii="Consolas" w:hAnsi="Consolas" w:cs="Consolas"/>
                <w:color w:val="000000"/>
                <w:sz w:val="19"/>
                <w:szCs w:val="19"/>
                <w:highlight w:val="white"/>
              </w:rPr>
              <w:t>);</w:t>
            </w:r>
          </w:p>
          <w:p w14:paraId="466B69C9" w14:textId="77777777" w:rsidR="007A706E" w:rsidRPr="005F797D" w:rsidRDefault="007A706E" w:rsidP="00341CD0">
            <w:pPr>
              <w:autoSpaceDE w:val="0"/>
              <w:autoSpaceDN w:val="0"/>
              <w:adjustRightInd w:val="0"/>
              <w:rPr>
                <w:rFonts w:ascii="Consolas" w:hAnsi="Consolas" w:cs="Consolas"/>
                <w:color w:val="000000"/>
                <w:sz w:val="19"/>
                <w:szCs w:val="19"/>
                <w:highlight w:val="white"/>
              </w:rPr>
            </w:pPr>
          </w:p>
          <w:p w14:paraId="21C63025" w14:textId="77777777" w:rsidR="007A706E" w:rsidRPr="005F797D" w:rsidRDefault="007A706E" w:rsidP="00341CD0">
            <w:pPr>
              <w:autoSpaceDE w:val="0"/>
              <w:autoSpaceDN w:val="0"/>
              <w:adjustRightInd w:val="0"/>
              <w:rPr>
                <w:rFonts w:ascii="Consolas" w:hAnsi="Consolas" w:cs="Consolas"/>
                <w:color w:val="000000"/>
                <w:sz w:val="19"/>
                <w:szCs w:val="19"/>
                <w:highlight w:val="white"/>
              </w:rPr>
            </w:pPr>
            <w:r w:rsidRPr="005F797D">
              <w:rPr>
                <w:rFonts w:ascii="Consolas" w:hAnsi="Consolas" w:cs="Consolas"/>
                <w:color w:val="0000FF"/>
                <w:sz w:val="19"/>
                <w:szCs w:val="19"/>
                <w:highlight w:val="white"/>
              </w:rPr>
              <w:t>using</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2B91AF"/>
                <w:sz w:val="19"/>
                <w:szCs w:val="19"/>
                <w:highlight w:val="white"/>
              </w:rPr>
              <w:t>ITransaction</w:t>
            </w:r>
            <w:proofErr w:type="spellEnd"/>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00"/>
                <w:sz w:val="19"/>
                <w:szCs w:val="19"/>
                <w:highlight w:val="white"/>
              </w:rPr>
              <w:t>tx</w:t>
            </w:r>
            <w:proofErr w:type="spellEnd"/>
            <w:r w:rsidRPr="005F797D">
              <w:rPr>
                <w:rFonts w:ascii="Consolas" w:hAnsi="Consolas" w:cs="Consolas"/>
                <w:color w:val="000000"/>
                <w:sz w:val="19"/>
                <w:szCs w:val="19"/>
                <w:highlight w:val="white"/>
              </w:rPr>
              <w:t xml:space="preserve"> = </w:t>
            </w:r>
            <w:proofErr w:type="spellStart"/>
            <w:r w:rsidRPr="005F797D">
              <w:rPr>
                <w:rFonts w:ascii="Consolas" w:hAnsi="Consolas" w:cs="Consolas"/>
                <w:color w:val="0000FF"/>
                <w:sz w:val="19"/>
                <w:szCs w:val="19"/>
                <w:highlight w:val="white"/>
              </w:rPr>
              <w:t>this</w:t>
            </w:r>
            <w:r w:rsidRPr="005F797D">
              <w:rPr>
                <w:rFonts w:ascii="Consolas" w:hAnsi="Consolas" w:cs="Consolas"/>
                <w:color w:val="000000"/>
                <w:sz w:val="19"/>
                <w:szCs w:val="19"/>
                <w:highlight w:val="white"/>
              </w:rPr>
              <w:t>.StateManager.CreateTransaction</w:t>
            </w:r>
            <w:proofErr w:type="spellEnd"/>
            <w:r w:rsidRPr="005F797D">
              <w:rPr>
                <w:rFonts w:ascii="Consolas" w:hAnsi="Consolas" w:cs="Consolas"/>
                <w:color w:val="000000"/>
                <w:sz w:val="19"/>
                <w:szCs w:val="19"/>
                <w:highlight w:val="white"/>
              </w:rPr>
              <w:t>())</w:t>
            </w:r>
          </w:p>
          <w:p w14:paraId="4B31B30A" w14:textId="77777777" w:rsidR="007A706E" w:rsidRPr="005F797D" w:rsidRDefault="007A706E" w:rsidP="00341CD0">
            <w:pPr>
              <w:autoSpaceDE w:val="0"/>
              <w:autoSpaceDN w:val="0"/>
              <w:adjustRightInd w:val="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4CAE57EE" w14:textId="77777777" w:rsidR="007A706E" w:rsidRPr="005F797D" w:rsidRDefault="007A706E" w:rsidP="00341CD0">
            <w:pPr>
              <w:autoSpaceDE w:val="0"/>
              <w:autoSpaceDN w:val="0"/>
              <w:adjustRightInd w:val="0"/>
              <w:ind w:firstLine="360"/>
              <w:rPr>
                <w:rFonts w:ascii="Consolas" w:hAnsi="Consolas" w:cs="Consolas"/>
                <w:color w:val="000000"/>
                <w:sz w:val="19"/>
                <w:szCs w:val="19"/>
                <w:highlight w:val="white"/>
              </w:rPr>
            </w:pPr>
            <w:r w:rsidRPr="005F797D">
              <w:rPr>
                <w:rFonts w:ascii="Consolas" w:hAnsi="Consolas" w:cs="Consolas"/>
                <w:color w:val="0000FF"/>
                <w:sz w:val="19"/>
                <w:szCs w:val="19"/>
                <w:highlight w:val="white"/>
              </w:rPr>
              <w:t>bool</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00"/>
                <w:sz w:val="19"/>
                <w:szCs w:val="19"/>
                <w:highlight w:val="white"/>
              </w:rPr>
              <w:t>addResult</w:t>
            </w:r>
            <w:proofErr w:type="spellEnd"/>
            <w:r w:rsidRPr="005F797D">
              <w:rPr>
                <w:rFonts w:ascii="Consolas" w:hAnsi="Consolas" w:cs="Consolas"/>
                <w:color w:val="000000"/>
                <w:sz w:val="19"/>
                <w:szCs w:val="19"/>
                <w:highlight w:val="white"/>
              </w:rPr>
              <w:t xml:space="preserve"> = </w:t>
            </w:r>
            <w:r w:rsidRPr="005F797D">
              <w:rPr>
                <w:rFonts w:ascii="Consolas" w:hAnsi="Consolas" w:cs="Consolas"/>
                <w:color w:val="0000FF"/>
                <w:sz w:val="19"/>
                <w:szCs w:val="19"/>
                <w:highlight w:val="white"/>
              </w:rPr>
              <w:t>await</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00"/>
                <w:sz w:val="19"/>
                <w:szCs w:val="19"/>
                <w:highlight w:val="white"/>
              </w:rPr>
              <w:t>dictionary.TryAddAsync</w:t>
            </w:r>
            <w:proofErr w:type="spellEnd"/>
            <w:r w:rsidRPr="005F797D">
              <w:rPr>
                <w:rFonts w:ascii="Consolas" w:hAnsi="Consolas" w:cs="Consolas"/>
                <w:color w:val="000000"/>
                <w:sz w:val="19"/>
                <w:szCs w:val="19"/>
                <w:highlight w:val="white"/>
              </w:rPr>
              <w:t>(</w:t>
            </w:r>
            <w:proofErr w:type="spellStart"/>
            <w:r w:rsidRPr="005F797D">
              <w:rPr>
                <w:rFonts w:ascii="Consolas" w:hAnsi="Consolas" w:cs="Consolas"/>
                <w:color w:val="000000"/>
                <w:sz w:val="19"/>
                <w:szCs w:val="19"/>
                <w:highlight w:val="white"/>
              </w:rPr>
              <w:t>tx</w:t>
            </w:r>
            <w:proofErr w:type="spellEnd"/>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00"/>
                <w:sz w:val="19"/>
                <w:szCs w:val="19"/>
                <w:highlight w:val="white"/>
              </w:rPr>
              <w:t>user.ToUpperInvariant</w:t>
            </w:r>
            <w:proofErr w:type="spellEnd"/>
            <w:r w:rsidRPr="005F797D">
              <w:rPr>
                <w:rFonts w:ascii="Consolas" w:hAnsi="Consolas" w:cs="Consolas"/>
                <w:color w:val="000000"/>
                <w:sz w:val="19"/>
                <w:szCs w:val="19"/>
                <w:highlight w:val="white"/>
              </w:rPr>
              <w:t>(), user);</w:t>
            </w:r>
          </w:p>
          <w:p w14:paraId="5770225F" w14:textId="77777777" w:rsidR="007A706E" w:rsidRPr="005F797D" w:rsidRDefault="007A706E" w:rsidP="00341CD0">
            <w:pPr>
              <w:autoSpaceDE w:val="0"/>
              <w:autoSpaceDN w:val="0"/>
              <w:adjustRightInd w:val="0"/>
              <w:rPr>
                <w:rFonts w:ascii="Consolas" w:hAnsi="Consolas" w:cs="Consolas"/>
                <w:color w:val="000000"/>
                <w:sz w:val="19"/>
                <w:szCs w:val="19"/>
                <w:highlight w:val="white"/>
              </w:rPr>
            </w:pPr>
          </w:p>
          <w:p w14:paraId="03E37959" w14:textId="77777777" w:rsidR="007A706E" w:rsidRPr="005F797D" w:rsidRDefault="007A706E" w:rsidP="00341CD0">
            <w:pPr>
              <w:autoSpaceDE w:val="0"/>
              <w:autoSpaceDN w:val="0"/>
              <w:adjustRightInd w:val="0"/>
              <w:ind w:firstLine="360"/>
              <w:rPr>
                <w:rFonts w:ascii="Consolas" w:hAnsi="Consolas" w:cs="Consolas"/>
                <w:color w:val="000000"/>
                <w:sz w:val="19"/>
                <w:szCs w:val="19"/>
                <w:highlight w:val="white"/>
              </w:rPr>
            </w:pPr>
            <w:r w:rsidRPr="005F797D">
              <w:rPr>
                <w:rFonts w:ascii="Consolas" w:hAnsi="Consolas" w:cs="Consolas"/>
                <w:color w:val="0000FF"/>
                <w:sz w:val="19"/>
                <w:szCs w:val="19"/>
                <w:highlight w:val="white"/>
              </w:rPr>
              <w:t>await</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000000"/>
                <w:sz w:val="19"/>
                <w:szCs w:val="19"/>
                <w:highlight w:val="white"/>
              </w:rPr>
              <w:t>tx.CommitAsync</w:t>
            </w:r>
            <w:proofErr w:type="spellEnd"/>
            <w:r w:rsidRPr="005F797D">
              <w:rPr>
                <w:rFonts w:ascii="Consolas" w:hAnsi="Consolas" w:cs="Consolas"/>
                <w:color w:val="000000"/>
                <w:sz w:val="19"/>
                <w:szCs w:val="19"/>
                <w:highlight w:val="white"/>
              </w:rPr>
              <w:t>();</w:t>
            </w:r>
          </w:p>
          <w:p w14:paraId="48B2EED9" w14:textId="77777777" w:rsidR="007A706E" w:rsidRPr="005F797D" w:rsidRDefault="007A706E" w:rsidP="00341CD0">
            <w:pPr>
              <w:autoSpaceDE w:val="0"/>
              <w:autoSpaceDN w:val="0"/>
              <w:adjustRightInd w:val="0"/>
              <w:rPr>
                <w:rFonts w:ascii="Consolas" w:hAnsi="Consolas" w:cs="Consolas"/>
                <w:color w:val="000000"/>
                <w:sz w:val="19"/>
                <w:szCs w:val="19"/>
                <w:highlight w:val="white"/>
              </w:rPr>
            </w:pPr>
          </w:p>
          <w:p w14:paraId="1381D86C" w14:textId="77777777" w:rsidR="007A706E" w:rsidRPr="005F797D" w:rsidRDefault="007A706E" w:rsidP="00341CD0">
            <w:pPr>
              <w:autoSpaceDE w:val="0"/>
              <w:autoSpaceDN w:val="0"/>
              <w:adjustRightInd w:val="0"/>
              <w:ind w:firstLine="360"/>
              <w:rPr>
                <w:rFonts w:ascii="Consolas" w:hAnsi="Consolas" w:cs="Consolas"/>
                <w:color w:val="000000"/>
                <w:sz w:val="19"/>
                <w:szCs w:val="19"/>
                <w:highlight w:val="white"/>
              </w:rPr>
            </w:pPr>
            <w:r w:rsidRPr="005F797D">
              <w:rPr>
                <w:rFonts w:ascii="Consolas" w:hAnsi="Consolas" w:cs="Consolas"/>
                <w:color w:val="0000FF"/>
                <w:sz w:val="19"/>
                <w:szCs w:val="19"/>
                <w:highlight w:val="white"/>
              </w:rPr>
              <w:t>return</w:t>
            </w:r>
            <w:r w:rsidRPr="005F797D">
              <w:rPr>
                <w:rFonts w:ascii="Consolas" w:hAnsi="Consolas" w:cs="Consolas"/>
                <w:color w:val="000000"/>
                <w:sz w:val="19"/>
                <w:szCs w:val="19"/>
                <w:highlight w:val="white"/>
              </w:rPr>
              <w:t xml:space="preserve"> </w:t>
            </w:r>
            <w:proofErr w:type="spellStart"/>
            <w:r w:rsidRPr="005F797D">
              <w:rPr>
                <w:rFonts w:ascii="Consolas" w:hAnsi="Consolas" w:cs="Consolas"/>
                <w:color w:val="2B91AF"/>
                <w:sz w:val="19"/>
                <w:szCs w:val="19"/>
                <w:highlight w:val="white"/>
              </w:rPr>
              <w:t>String</w:t>
            </w:r>
            <w:r w:rsidRPr="005F797D">
              <w:rPr>
                <w:rFonts w:ascii="Consolas" w:hAnsi="Consolas" w:cs="Consolas"/>
                <w:color w:val="000000"/>
                <w:sz w:val="19"/>
                <w:szCs w:val="19"/>
                <w:highlight w:val="white"/>
              </w:rPr>
              <w:t>.Format</w:t>
            </w:r>
            <w:proofErr w:type="spellEnd"/>
            <w:r w:rsidRPr="005F797D">
              <w:rPr>
                <w:rFonts w:ascii="Consolas" w:hAnsi="Consolas" w:cs="Consolas"/>
                <w:color w:val="000000"/>
                <w:sz w:val="19"/>
                <w:szCs w:val="19"/>
                <w:highlight w:val="white"/>
              </w:rPr>
              <w:t>(</w:t>
            </w:r>
          </w:p>
          <w:p w14:paraId="775855B0" w14:textId="77777777" w:rsidR="007A706E" w:rsidRPr="005F797D" w:rsidRDefault="007A706E" w:rsidP="00341CD0">
            <w:pPr>
              <w:autoSpaceDE w:val="0"/>
              <w:autoSpaceDN w:val="0"/>
              <w:adjustRightInd w:val="0"/>
              <w:ind w:left="1080" w:firstLine="360"/>
              <w:rPr>
                <w:rFonts w:ascii="Consolas" w:hAnsi="Consolas" w:cs="Consolas"/>
                <w:color w:val="000000"/>
                <w:sz w:val="19"/>
                <w:szCs w:val="19"/>
                <w:highlight w:val="white"/>
              </w:rPr>
            </w:pPr>
            <w:r w:rsidRPr="005F797D">
              <w:rPr>
                <w:rFonts w:ascii="Consolas" w:hAnsi="Consolas" w:cs="Consolas"/>
                <w:color w:val="A31515"/>
                <w:sz w:val="19"/>
                <w:szCs w:val="19"/>
                <w:highlight w:val="white"/>
              </w:rPr>
              <w:t>"User {0} {1}"</w:t>
            </w:r>
            <w:r w:rsidRPr="005F797D">
              <w:rPr>
                <w:rFonts w:ascii="Consolas" w:hAnsi="Consolas" w:cs="Consolas"/>
                <w:color w:val="000000"/>
                <w:sz w:val="19"/>
                <w:szCs w:val="19"/>
                <w:highlight w:val="white"/>
              </w:rPr>
              <w:t>,</w:t>
            </w:r>
          </w:p>
          <w:p w14:paraId="12DC3275" w14:textId="77777777" w:rsidR="007A706E" w:rsidRPr="005F797D" w:rsidRDefault="007A706E" w:rsidP="00341CD0">
            <w:pPr>
              <w:autoSpaceDE w:val="0"/>
              <w:autoSpaceDN w:val="0"/>
              <w:adjustRightInd w:val="0"/>
              <w:ind w:firstLine="720"/>
              <w:rPr>
                <w:rFonts w:ascii="Consolas" w:hAnsi="Consolas" w:cs="Consolas"/>
                <w:color w:val="000000"/>
                <w:sz w:val="19"/>
                <w:szCs w:val="19"/>
                <w:highlight w:val="white"/>
              </w:rPr>
            </w:pPr>
            <w:r w:rsidRPr="005F797D">
              <w:rPr>
                <w:rFonts w:ascii="Consolas" w:hAnsi="Consolas" w:cs="Consolas"/>
                <w:color w:val="000000"/>
                <w:sz w:val="19"/>
                <w:szCs w:val="19"/>
                <w:highlight w:val="white"/>
              </w:rPr>
              <w:t>user,</w:t>
            </w:r>
          </w:p>
          <w:p w14:paraId="24886D2D" w14:textId="77777777" w:rsidR="007A706E" w:rsidRPr="005F797D" w:rsidRDefault="007A706E" w:rsidP="00341CD0">
            <w:pPr>
              <w:autoSpaceDE w:val="0"/>
              <w:autoSpaceDN w:val="0"/>
              <w:adjustRightInd w:val="0"/>
              <w:ind w:left="1440"/>
              <w:rPr>
                <w:rFonts w:ascii="Consolas" w:hAnsi="Consolas" w:cs="Consolas"/>
                <w:color w:val="000000"/>
                <w:sz w:val="19"/>
                <w:szCs w:val="19"/>
                <w:highlight w:val="white"/>
              </w:rPr>
            </w:pPr>
            <w:proofErr w:type="spellStart"/>
            <w:r w:rsidRPr="005F797D">
              <w:rPr>
                <w:rFonts w:ascii="Consolas" w:hAnsi="Consolas" w:cs="Consolas"/>
                <w:color w:val="000000"/>
                <w:sz w:val="19"/>
                <w:szCs w:val="19"/>
                <w:highlight w:val="white"/>
              </w:rPr>
              <w:t>addResult</w:t>
            </w:r>
            <w:proofErr w:type="spellEnd"/>
            <w:r w:rsidRPr="005F797D">
              <w:rPr>
                <w:rFonts w:ascii="Consolas" w:hAnsi="Consolas" w:cs="Consolas"/>
                <w:color w:val="000000"/>
                <w:sz w:val="19"/>
                <w:szCs w:val="19"/>
                <w:highlight w:val="white"/>
              </w:rPr>
              <w:t xml:space="preserve"> ? </w:t>
            </w:r>
            <w:r w:rsidRPr="005F797D">
              <w:rPr>
                <w:rFonts w:ascii="Consolas" w:hAnsi="Consolas" w:cs="Consolas"/>
                <w:color w:val="A31515"/>
                <w:sz w:val="19"/>
                <w:szCs w:val="19"/>
                <w:highlight w:val="white"/>
              </w:rPr>
              <w:t>"</w:t>
            </w:r>
            <w:proofErr w:type="spellStart"/>
            <w:r w:rsidRPr="005F797D">
              <w:rPr>
                <w:rFonts w:ascii="Consolas" w:hAnsi="Consolas" w:cs="Consolas"/>
                <w:color w:val="A31515"/>
                <w:sz w:val="19"/>
                <w:szCs w:val="19"/>
                <w:highlight w:val="white"/>
              </w:rPr>
              <w:t>sucessfully</w:t>
            </w:r>
            <w:proofErr w:type="spellEnd"/>
            <w:r w:rsidRPr="005F797D">
              <w:rPr>
                <w:rFonts w:ascii="Consolas" w:hAnsi="Consolas" w:cs="Consolas"/>
                <w:color w:val="A31515"/>
                <w:sz w:val="19"/>
                <w:szCs w:val="19"/>
                <w:highlight w:val="white"/>
              </w:rPr>
              <w:t xml:space="preserve"> added"</w:t>
            </w:r>
            <w:r w:rsidRPr="005F797D">
              <w:rPr>
                <w:rFonts w:ascii="Consolas" w:hAnsi="Consolas" w:cs="Consolas"/>
                <w:color w:val="000000"/>
                <w:sz w:val="19"/>
                <w:szCs w:val="19"/>
                <w:highlight w:val="white"/>
              </w:rPr>
              <w:t xml:space="preserve"> : </w:t>
            </w:r>
            <w:r w:rsidRPr="005F797D">
              <w:rPr>
                <w:rFonts w:ascii="Consolas" w:hAnsi="Consolas" w:cs="Consolas"/>
                <w:color w:val="A31515"/>
                <w:sz w:val="19"/>
                <w:szCs w:val="19"/>
                <w:highlight w:val="white"/>
              </w:rPr>
              <w:t>"already exists"</w:t>
            </w:r>
            <w:r w:rsidRPr="005F797D">
              <w:rPr>
                <w:rFonts w:ascii="Consolas" w:hAnsi="Consolas" w:cs="Consolas"/>
                <w:color w:val="000000"/>
                <w:sz w:val="19"/>
                <w:szCs w:val="19"/>
                <w:highlight w:val="white"/>
              </w:rPr>
              <w:t>);</w:t>
            </w:r>
          </w:p>
          <w:p w14:paraId="20D11371" w14:textId="77777777" w:rsidR="007A706E" w:rsidRPr="005F797D" w:rsidRDefault="007A706E" w:rsidP="00341CD0">
            <w:pPr>
              <w:autoSpaceDE w:val="0"/>
              <w:autoSpaceDN w:val="0"/>
              <w:adjustRightInd w:val="0"/>
              <w:rPr>
                <w:rFonts w:ascii="Consolas" w:hAnsi="Consolas" w:cs="Consolas"/>
                <w:color w:val="000000"/>
                <w:sz w:val="19"/>
                <w:szCs w:val="19"/>
                <w:highlight w:val="white"/>
              </w:rPr>
            </w:pPr>
            <w:r w:rsidRPr="005F797D">
              <w:rPr>
                <w:rFonts w:ascii="Consolas" w:hAnsi="Consolas" w:cs="Consolas"/>
                <w:color w:val="000000"/>
                <w:sz w:val="19"/>
                <w:szCs w:val="19"/>
                <w:highlight w:val="white"/>
              </w:rPr>
              <w:t>}</w:t>
            </w:r>
          </w:p>
          <w:p w14:paraId="0FE3A374" w14:textId="77777777" w:rsidR="007A706E" w:rsidRPr="005F797D" w:rsidRDefault="007A706E" w:rsidP="00341CD0">
            <w:pPr>
              <w:shd w:val="clear" w:color="auto" w:fill="FFFFFF"/>
              <w:spacing w:before="150" w:after="150"/>
              <w:rPr>
                <w:rFonts w:eastAsia="Times New Roman" w:cs="Segoe UI"/>
                <w:color w:val="505050"/>
                <w:sz w:val="24"/>
                <w:szCs w:val="24"/>
                <w:lang w:val="en"/>
              </w:rPr>
            </w:pPr>
            <w:r w:rsidRPr="005F797D">
              <w:rPr>
                <w:rFonts w:ascii="Consolas" w:hAnsi="Consolas" w:cs="Consolas"/>
                <w:color w:val="000000"/>
                <w:sz w:val="19"/>
                <w:szCs w:val="19"/>
                <w:highlight w:val="white"/>
              </w:rPr>
              <w:t>}</w:t>
            </w:r>
          </w:p>
        </w:tc>
      </w:tr>
    </w:tbl>
    <w:p w14:paraId="15E8510B" w14:textId="77777777" w:rsidR="007A706E" w:rsidRDefault="007A706E" w:rsidP="007A706E">
      <w:pPr>
        <w:autoSpaceDE w:val="0"/>
        <w:autoSpaceDN w:val="0"/>
        <w:adjustRightInd w:val="0"/>
        <w:spacing w:line="240" w:lineRule="auto"/>
        <w:rPr>
          <w:rFonts w:ascii="Consolas" w:hAnsi="Consolas" w:cs="Consolas"/>
          <w:color w:val="0000FF"/>
          <w:sz w:val="19"/>
          <w:szCs w:val="19"/>
          <w:highlight w:val="white"/>
        </w:rPr>
      </w:pPr>
    </w:p>
    <w:p w14:paraId="0C79C966" w14:textId="330CAFBB" w:rsidR="007A706E" w:rsidRDefault="007A706E" w:rsidP="00AA4ACA">
      <w:pPr>
        <w:ind w:left="720"/>
        <w:rPr>
          <w:lang w:val="en"/>
        </w:rPr>
      </w:pPr>
      <w:r w:rsidRPr="00723CEC">
        <w:rPr>
          <w:lang w:val="en"/>
        </w:rPr>
        <w:t>Again, you can use the Visual Studio Quick Actions to add the appropriate ‘Using’ statements as described above.</w:t>
      </w:r>
    </w:p>
    <w:p w14:paraId="19D6AF8D" w14:textId="29CB4D4A" w:rsidR="00642174" w:rsidRPr="00C80421" w:rsidRDefault="00642174" w:rsidP="00642174">
      <w:pPr>
        <w:pStyle w:val="Heading2"/>
        <w:rPr>
          <w:lang w:val="en"/>
        </w:rPr>
      </w:pPr>
      <w:bookmarkStart w:id="22" w:name="_Toc474822139"/>
      <w:r>
        <w:rPr>
          <w:lang w:val="en"/>
        </w:rPr>
        <w:lastRenderedPageBreak/>
        <w:t>Task 2 – Creating the stateless service</w:t>
      </w:r>
      <w:bookmarkEnd w:id="22"/>
    </w:p>
    <w:p w14:paraId="372FFC96" w14:textId="4978AD1A" w:rsidR="007A706E" w:rsidRDefault="00AA4ACA" w:rsidP="00951F6A">
      <w:pPr>
        <w:rPr>
          <w:lang w:val="en"/>
        </w:rPr>
      </w:pPr>
      <w:r>
        <w:rPr>
          <w:lang w:val="en"/>
        </w:rPr>
        <w:t xml:space="preserve">The previous method you added, </w:t>
      </w:r>
      <w:proofErr w:type="spellStart"/>
      <w:r w:rsidR="007A706E" w:rsidRPr="005B580B">
        <w:rPr>
          <w:rFonts w:ascii="Consolas" w:hAnsi="Consolas" w:cs="Courier New"/>
          <w:color w:val="C7254E"/>
          <w:szCs w:val="21"/>
          <w:shd w:val="clear" w:color="auto" w:fill="F9F2F4"/>
          <w:lang w:val="en"/>
        </w:rPr>
        <w:t>ProcessInternalRequest</w:t>
      </w:r>
      <w:proofErr w:type="spellEnd"/>
      <w:r>
        <w:rPr>
          <w:rFonts w:ascii="Consolas" w:hAnsi="Consolas" w:cs="Courier New"/>
          <w:color w:val="C7254E"/>
          <w:szCs w:val="21"/>
          <w:shd w:val="clear" w:color="auto" w:fill="F9F2F4"/>
          <w:lang w:val="en"/>
        </w:rPr>
        <w:t>,</w:t>
      </w:r>
      <w:r w:rsidR="007A706E" w:rsidRPr="005B580B">
        <w:rPr>
          <w:lang w:val="en"/>
        </w:rPr>
        <w:t xml:space="preserve"> reads the values of the query string parameter used to call the partition and calls </w:t>
      </w:r>
      <w:proofErr w:type="spellStart"/>
      <w:r w:rsidR="007A706E" w:rsidRPr="005B580B">
        <w:rPr>
          <w:rFonts w:ascii="Consolas" w:hAnsi="Consolas" w:cs="Courier New"/>
          <w:color w:val="C7254E"/>
          <w:szCs w:val="21"/>
          <w:shd w:val="clear" w:color="auto" w:fill="F9F2F4"/>
          <w:lang w:val="en"/>
        </w:rPr>
        <w:t>AddUserAsync</w:t>
      </w:r>
      <w:proofErr w:type="spellEnd"/>
      <w:r w:rsidR="007A706E" w:rsidRPr="005B580B">
        <w:rPr>
          <w:lang w:val="en"/>
        </w:rPr>
        <w:t xml:space="preserve"> to add the </w:t>
      </w:r>
      <w:proofErr w:type="spellStart"/>
      <w:r w:rsidR="007A706E" w:rsidRPr="00D936E4">
        <w:rPr>
          <w:i/>
          <w:lang w:val="en"/>
        </w:rPr>
        <w:t>lastname</w:t>
      </w:r>
      <w:proofErr w:type="spellEnd"/>
      <w:r w:rsidR="007A706E" w:rsidRPr="005B580B">
        <w:rPr>
          <w:lang w:val="en"/>
        </w:rPr>
        <w:t xml:space="preserve"> to the reliable dictionary.</w:t>
      </w:r>
    </w:p>
    <w:p w14:paraId="46F9D89D" w14:textId="6C46A979" w:rsidR="007A706E" w:rsidRPr="00AA4ACA" w:rsidRDefault="007A706E" w:rsidP="00AA4ACA">
      <w:pPr>
        <w:rPr>
          <w:lang w:val="en"/>
        </w:rPr>
      </w:pPr>
      <w:r w:rsidRPr="00AA4ACA">
        <w:rPr>
          <w:lang w:val="en"/>
        </w:rPr>
        <w:t xml:space="preserve">Next, Let's add a stateless service </w:t>
      </w:r>
      <w:r w:rsidR="00D936E4">
        <w:rPr>
          <w:lang w:val="en"/>
        </w:rPr>
        <w:t xml:space="preserve">as the front-end </w:t>
      </w:r>
      <w:r w:rsidRPr="00AA4ACA">
        <w:rPr>
          <w:lang w:val="en"/>
        </w:rPr>
        <w:t>to the project to see how you can call a particular partition.</w:t>
      </w:r>
    </w:p>
    <w:p w14:paraId="79F7DBDE" w14:textId="77777777" w:rsidR="007A706E" w:rsidRPr="00331ECC" w:rsidRDefault="007A706E" w:rsidP="00331ECC">
      <w:pPr>
        <w:rPr>
          <w:lang w:val="en"/>
        </w:rPr>
      </w:pPr>
      <w:r w:rsidRPr="00331ECC">
        <w:rPr>
          <w:lang w:val="en"/>
        </w:rPr>
        <w:t xml:space="preserve">This service serves as a simple web interface that accepts the last name as a query string parameter, determines the partition key, and sends it to the </w:t>
      </w:r>
      <w:proofErr w:type="spellStart"/>
      <w:r w:rsidRPr="00331ECC">
        <w:rPr>
          <w:b/>
          <w:lang w:val="en"/>
        </w:rPr>
        <w:t>Alphabet.Processing</w:t>
      </w:r>
      <w:proofErr w:type="spellEnd"/>
      <w:r w:rsidRPr="00331ECC">
        <w:rPr>
          <w:lang w:val="en"/>
        </w:rPr>
        <w:t xml:space="preserve"> service for processing.</w:t>
      </w:r>
    </w:p>
    <w:p w14:paraId="34BAD5E0" w14:textId="4282AC0F" w:rsidR="007A706E" w:rsidRPr="00951F6A" w:rsidRDefault="007A706E" w:rsidP="00951F6A">
      <w:pPr>
        <w:pStyle w:val="ListParagraph"/>
        <w:numPr>
          <w:ilvl w:val="0"/>
          <w:numId w:val="17"/>
        </w:numPr>
        <w:rPr>
          <w:lang w:val="en"/>
        </w:rPr>
      </w:pPr>
      <w:r w:rsidRPr="00951F6A">
        <w:rPr>
          <w:lang w:val="en"/>
        </w:rPr>
        <w:t xml:space="preserve">Right click on the main </w:t>
      </w:r>
      <w:proofErr w:type="spellStart"/>
      <w:r w:rsidRPr="00951F6A">
        <w:rPr>
          <w:b/>
          <w:lang w:val="en"/>
        </w:rPr>
        <w:t>AlphabetPartitons</w:t>
      </w:r>
      <w:proofErr w:type="spellEnd"/>
      <w:r w:rsidRPr="00951F6A">
        <w:rPr>
          <w:lang w:val="en"/>
        </w:rPr>
        <w:t xml:space="preserve"> </w:t>
      </w:r>
      <w:r w:rsidRPr="00951F6A">
        <w:rPr>
          <w:i/>
          <w:u w:val="single"/>
          <w:lang w:val="en"/>
        </w:rPr>
        <w:t>project</w:t>
      </w:r>
      <w:r w:rsidRPr="00951F6A">
        <w:rPr>
          <w:lang w:val="en"/>
        </w:rPr>
        <w:t xml:space="preserve"> and select </w:t>
      </w:r>
      <w:r w:rsidRPr="00951F6A">
        <w:rPr>
          <w:b/>
          <w:lang w:val="en"/>
        </w:rPr>
        <w:t xml:space="preserve">Add | New </w:t>
      </w:r>
      <w:r w:rsidR="00331ECC">
        <w:rPr>
          <w:b/>
          <w:lang w:val="en"/>
        </w:rPr>
        <w:t xml:space="preserve">Service </w:t>
      </w:r>
      <w:r w:rsidRPr="00951F6A">
        <w:rPr>
          <w:b/>
          <w:lang w:val="en"/>
        </w:rPr>
        <w:t>Fabric Service</w:t>
      </w:r>
      <w:r w:rsidRPr="00951F6A">
        <w:rPr>
          <w:lang w:val="en"/>
        </w:rPr>
        <w:t xml:space="preserve">…  In the </w:t>
      </w:r>
      <w:r w:rsidR="00331ECC" w:rsidRPr="00331ECC">
        <w:rPr>
          <w:b/>
          <w:lang w:val="en"/>
        </w:rPr>
        <w:t xml:space="preserve">New Service Fabric </w:t>
      </w:r>
      <w:r w:rsidRPr="00951F6A">
        <w:rPr>
          <w:b/>
          <w:bCs/>
          <w:lang w:val="en"/>
        </w:rPr>
        <w:t>Service</w:t>
      </w:r>
      <w:r w:rsidRPr="00951F6A">
        <w:rPr>
          <w:lang w:val="en"/>
        </w:rPr>
        <w:t xml:space="preserve"> dialog box, choose </w:t>
      </w:r>
      <w:r w:rsidRPr="00951F6A">
        <w:rPr>
          <w:b/>
          <w:bCs/>
          <w:lang w:val="en"/>
        </w:rPr>
        <w:t>Stateless</w:t>
      </w:r>
      <w:r w:rsidRPr="00951F6A">
        <w:rPr>
          <w:lang w:val="en"/>
        </w:rPr>
        <w:t xml:space="preserve"> service and </w:t>
      </w:r>
      <w:r w:rsidR="00331ECC">
        <w:rPr>
          <w:lang w:val="en"/>
        </w:rPr>
        <w:t>name the service</w:t>
      </w:r>
      <w:r w:rsidRPr="00951F6A">
        <w:rPr>
          <w:lang w:val="en"/>
        </w:rPr>
        <w:t xml:space="preserve"> "</w:t>
      </w:r>
      <w:proofErr w:type="spellStart"/>
      <w:r w:rsidRPr="00331ECC">
        <w:rPr>
          <w:b/>
          <w:lang w:val="en"/>
        </w:rPr>
        <w:t>Alphabet.Web</w:t>
      </w:r>
      <w:proofErr w:type="spellEnd"/>
      <w:r w:rsidRPr="00951F6A">
        <w:rPr>
          <w:lang w:val="en"/>
        </w:rPr>
        <w:t>" as shown below.</w:t>
      </w:r>
      <w:r w:rsidR="00FE3E21">
        <w:rPr>
          <w:lang w:val="en"/>
        </w:rPr>
        <w:t xml:space="preserve"> Select the </w:t>
      </w:r>
      <w:r w:rsidR="00FE3E21" w:rsidRPr="00FE3E21">
        <w:rPr>
          <w:b/>
          <w:lang w:val="en"/>
        </w:rPr>
        <w:t>OK</w:t>
      </w:r>
      <w:r w:rsidR="00FE3E21">
        <w:rPr>
          <w:lang w:val="en"/>
        </w:rPr>
        <w:t xml:space="preserve"> button.</w:t>
      </w:r>
    </w:p>
    <w:p w14:paraId="67448DDA" w14:textId="47D0DDFD" w:rsidR="00983AE3" w:rsidRPr="005B580B" w:rsidRDefault="0024322B" w:rsidP="00FE3E21">
      <w:pPr>
        <w:shd w:val="clear" w:color="auto" w:fill="FFFFFF"/>
        <w:spacing w:before="150" w:after="150" w:line="240" w:lineRule="auto"/>
        <w:ind w:left="1080"/>
        <w:rPr>
          <w:rFonts w:eastAsia="Times New Roman" w:cs="Segoe UI"/>
          <w:color w:val="505050"/>
          <w:sz w:val="24"/>
          <w:szCs w:val="24"/>
          <w:lang w:val="en"/>
        </w:rPr>
      </w:pPr>
      <w:r>
        <w:rPr>
          <w:noProof/>
        </w:rPr>
        <w:drawing>
          <wp:inline distT="0" distB="0" distL="0" distR="0" wp14:anchorId="32E11704" wp14:editId="5D294662">
            <wp:extent cx="5255408" cy="386463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9737" cy="3867817"/>
                    </a:xfrm>
                    <a:prstGeom prst="rect">
                      <a:avLst/>
                    </a:prstGeom>
                  </pic:spPr>
                </pic:pic>
              </a:graphicData>
            </a:graphic>
          </wp:inline>
        </w:drawing>
      </w:r>
    </w:p>
    <w:p w14:paraId="1E05BFD4" w14:textId="77777777" w:rsidR="007A706E" w:rsidRPr="005B580B" w:rsidRDefault="007A706E" w:rsidP="007A706E">
      <w:pPr>
        <w:shd w:val="clear" w:color="auto" w:fill="FFFFFF"/>
        <w:spacing w:before="150" w:after="150" w:line="240" w:lineRule="auto"/>
        <w:rPr>
          <w:rFonts w:eastAsia="Times New Roman" w:cs="Segoe UI"/>
          <w:color w:val="505050"/>
          <w:sz w:val="24"/>
          <w:szCs w:val="24"/>
          <w:lang w:val="en"/>
        </w:rPr>
      </w:pPr>
      <w:r w:rsidRPr="005B580B">
        <w:rPr>
          <w:rFonts w:eastAsia="Times New Roman" w:cs="Segoe UI"/>
          <w:color w:val="505050"/>
          <w:sz w:val="24"/>
          <w:szCs w:val="24"/>
          <w:lang w:val="en"/>
        </w:rPr>
        <w:t>.</w:t>
      </w:r>
    </w:p>
    <w:p w14:paraId="06C696FA" w14:textId="77777777" w:rsidR="00FF47A0" w:rsidRDefault="00FF47A0">
      <w:pPr>
        <w:ind w:left="720" w:hanging="360"/>
        <w:rPr>
          <w:lang w:val="en"/>
        </w:rPr>
      </w:pPr>
      <w:r>
        <w:rPr>
          <w:lang w:val="en"/>
        </w:rPr>
        <w:br w:type="page"/>
      </w:r>
    </w:p>
    <w:p w14:paraId="5D9CF843" w14:textId="36001D60" w:rsidR="007A706E" w:rsidRPr="00951F6A" w:rsidRDefault="007A706E" w:rsidP="00FF47A0">
      <w:pPr>
        <w:pStyle w:val="ListParagraph"/>
        <w:numPr>
          <w:ilvl w:val="0"/>
          <w:numId w:val="17"/>
        </w:numPr>
        <w:contextualSpacing w:val="0"/>
        <w:rPr>
          <w:lang w:val="en"/>
        </w:rPr>
      </w:pPr>
      <w:r w:rsidRPr="00951F6A">
        <w:rPr>
          <w:lang w:val="en"/>
        </w:rPr>
        <w:lastRenderedPageBreak/>
        <w:t xml:space="preserve">In the </w:t>
      </w:r>
      <w:proofErr w:type="spellStart"/>
      <w:r w:rsidRPr="00951F6A">
        <w:rPr>
          <w:b/>
          <w:lang w:val="en"/>
        </w:rPr>
        <w:t>Alphabet.Web</w:t>
      </w:r>
      <w:proofErr w:type="spellEnd"/>
      <w:r w:rsidRPr="00951F6A">
        <w:rPr>
          <w:lang w:val="en"/>
        </w:rPr>
        <w:t xml:space="preserve"> service </w:t>
      </w:r>
      <w:r w:rsidRPr="00951F6A">
        <w:rPr>
          <w:u w:val="single"/>
          <w:lang w:val="en"/>
        </w:rPr>
        <w:t>project</w:t>
      </w:r>
      <w:r w:rsidRPr="00951F6A">
        <w:rPr>
          <w:lang w:val="en"/>
        </w:rPr>
        <w:t xml:space="preserve">, </w:t>
      </w:r>
      <w:r w:rsidR="00FF47A0">
        <w:rPr>
          <w:lang w:val="en"/>
        </w:rPr>
        <w:t>Add a new</w:t>
      </w:r>
      <w:r w:rsidRPr="00951F6A">
        <w:rPr>
          <w:lang w:val="en"/>
        </w:rPr>
        <w:t xml:space="preserve"> endpoint in the </w:t>
      </w:r>
      <w:r w:rsidRPr="00FF47A0">
        <w:rPr>
          <w:b/>
          <w:lang w:val="en"/>
        </w:rPr>
        <w:t>ServiceManifest.xml</w:t>
      </w:r>
      <w:r w:rsidRPr="00951F6A">
        <w:rPr>
          <w:lang w:val="en"/>
        </w:rPr>
        <w:t xml:space="preserve"> (in </w:t>
      </w:r>
      <w:proofErr w:type="spellStart"/>
      <w:r w:rsidRPr="00951F6A">
        <w:rPr>
          <w:lang w:val="en"/>
        </w:rPr>
        <w:t>PackageRoot</w:t>
      </w:r>
      <w:proofErr w:type="spellEnd"/>
      <w:r w:rsidRPr="00951F6A">
        <w:rPr>
          <w:lang w:val="en"/>
        </w:rPr>
        <w:t xml:space="preserve"> directory) to open up a port as shown below.</w:t>
      </w:r>
    </w:p>
    <w:p w14:paraId="69ED10C8" w14:textId="77777777" w:rsidR="007A706E" w:rsidRPr="005B580B" w:rsidRDefault="007A706E" w:rsidP="00FF47A0">
      <w:pPr>
        <w:shd w:val="clear" w:color="auto" w:fill="969696"/>
        <w:spacing w:line="240" w:lineRule="auto"/>
        <w:ind w:left="1080"/>
        <w:rPr>
          <w:rFonts w:eastAsia="Times New Roman" w:cs="Segoe UI"/>
          <w:color w:val="FFFFFF"/>
          <w:sz w:val="24"/>
          <w:szCs w:val="24"/>
          <w:lang w:val="en"/>
        </w:rPr>
      </w:pPr>
      <w:r w:rsidRPr="005B580B">
        <w:rPr>
          <w:rFonts w:eastAsia="Times New Roman" w:cs="Segoe UI"/>
          <w:vanish/>
          <w:color w:val="FFFFFF"/>
          <w:sz w:val="18"/>
          <w:szCs w:val="18"/>
          <w:shd w:val="clear" w:color="auto" w:fill="1A1A1A"/>
          <w:lang w:val="en"/>
        </w:rPr>
        <w:t>Copy to clipboard</w:t>
      </w:r>
    </w:p>
    <w:p w14:paraId="46A9BED1" w14:textId="77777777" w:rsidR="007A706E" w:rsidRDefault="007A706E" w:rsidP="00FF47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Cs w:val="21"/>
          <w:lang w:val="en"/>
        </w:rPr>
      </w:pPr>
      <w:r>
        <w:rPr>
          <w:rFonts w:ascii="Consolas" w:eastAsia="Times New Roman" w:hAnsi="Consolas" w:cs="Courier New"/>
          <w:color w:val="505050"/>
          <w:szCs w:val="21"/>
          <w:lang w:val="en"/>
        </w:rPr>
        <w:t>&lt;Endpoints&gt;</w:t>
      </w:r>
    </w:p>
    <w:p w14:paraId="790A42EC" w14:textId="77777777" w:rsidR="007A706E" w:rsidRPr="00FF47A0" w:rsidRDefault="007A706E" w:rsidP="00FF47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b/>
          <w:color w:val="505050"/>
          <w:szCs w:val="21"/>
          <w:lang w:val="en"/>
        </w:rPr>
      </w:pPr>
      <w:r>
        <w:rPr>
          <w:rFonts w:ascii="Consolas" w:eastAsia="Times New Roman" w:hAnsi="Consolas" w:cs="Courier New"/>
          <w:color w:val="505050"/>
          <w:szCs w:val="21"/>
          <w:lang w:val="en"/>
        </w:rPr>
        <w:t xml:space="preserve">   </w:t>
      </w:r>
      <w:r w:rsidRPr="00FF47A0">
        <w:rPr>
          <w:rFonts w:ascii="Consolas" w:eastAsia="Times New Roman" w:hAnsi="Consolas" w:cs="Courier New"/>
          <w:b/>
          <w:color w:val="505050"/>
          <w:szCs w:val="21"/>
          <w:lang w:val="en"/>
        </w:rPr>
        <w:t>&lt;Endpoint</w:t>
      </w:r>
      <w:r w:rsidRPr="00FF47A0">
        <w:rPr>
          <w:rFonts w:ascii="Consolas" w:eastAsia="Times New Roman" w:hAnsi="Consolas" w:cs="Courier New"/>
          <w:b/>
          <w:color w:val="000000"/>
          <w:szCs w:val="21"/>
          <w:lang w:val="en"/>
        </w:rPr>
        <w:t xml:space="preserve"> </w:t>
      </w:r>
      <w:r w:rsidRPr="00FF47A0">
        <w:rPr>
          <w:rFonts w:ascii="Consolas" w:eastAsia="Times New Roman" w:hAnsi="Consolas" w:cs="Courier New"/>
          <w:b/>
          <w:color w:val="505050"/>
          <w:szCs w:val="21"/>
          <w:lang w:val="en"/>
        </w:rPr>
        <w:t>Name="</w:t>
      </w:r>
      <w:proofErr w:type="spellStart"/>
      <w:r w:rsidRPr="00FF47A0">
        <w:rPr>
          <w:rFonts w:ascii="Consolas" w:eastAsia="Times New Roman" w:hAnsi="Consolas" w:cs="Courier New"/>
          <w:b/>
          <w:color w:val="505050"/>
          <w:szCs w:val="21"/>
          <w:lang w:val="en"/>
        </w:rPr>
        <w:t>WebApiServiceEndpoint</w:t>
      </w:r>
      <w:proofErr w:type="spellEnd"/>
      <w:r w:rsidRPr="00FF47A0">
        <w:rPr>
          <w:rFonts w:ascii="Consolas" w:eastAsia="Times New Roman" w:hAnsi="Consolas" w:cs="Courier New"/>
          <w:b/>
          <w:color w:val="505050"/>
          <w:szCs w:val="21"/>
          <w:lang w:val="en"/>
        </w:rPr>
        <w:t>"</w:t>
      </w:r>
      <w:r w:rsidRPr="00FF47A0">
        <w:rPr>
          <w:rFonts w:ascii="Consolas" w:eastAsia="Times New Roman" w:hAnsi="Consolas" w:cs="Courier New"/>
          <w:b/>
          <w:color w:val="000000"/>
          <w:szCs w:val="21"/>
          <w:lang w:val="en"/>
        </w:rPr>
        <w:t xml:space="preserve"> </w:t>
      </w:r>
      <w:r w:rsidRPr="00FF47A0">
        <w:rPr>
          <w:rFonts w:ascii="Consolas" w:eastAsia="Times New Roman" w:hAnsi="Consolas" w:cs="Courier New"/>
          <w:b/>
          <w:color w:val="505050"/>
          <w:szCs w:val="21"/>
          <w:lang w:val="en"/>
        </w:rPr>
        <w:t>Protocol="http"</w:t>
      </w:r>
      <w:r w:rsidRPr="00FF47A0">
        <w:rPr>
          <w:rFonts w:ascii="Consolas" w:eastAsia="Times New Roman" w:hAnsi="Consolas" w:cs="Courier New"/>
          <w:b/>
          <w:color w:val="000000"/>
          <w:szCs w:val="21"/>
          <w:lang w:val="en"/>
        </w:rPr>
        <w:t xml:space="preserve"> </w:t>
      </w:r>
      <w:r w:rsidRPr="00FF47A0">
        <w:rPr>
          <w:rFonts w:ascii="Consolas" w:eastAsia="Times New Roman" w:hAnsi="Consolas" w:cs="Courier New"/>
          <w:b/>
          <w:color w:val="505050"/>
          <w:szCs w:val="21"/>
          <w:lang w:val="en"/>
        </w:rPr>
        <w:t>Port="8091"/&gt;</w:t>
      </w:r>
    </w:p>
    <w:p w14:paraId="19B64043" w14:textId="77777777" w:rsidR="007A706E" w:rsidRPr="005B580B" w:rsidRDefault="007A706E" w:rsidP="00FF47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Cs w:val="21"/>
          <w:lang w:val="en"/>
        </w:rPr>
      </w:pPr>
      <w:r>
        <w:rPr>
          <w:rFonts w:ascii="Consolas" w:eastAsia="Times New Roman" w:hAnsi="Consolas" w:cs="Courier New"/>
          <w:color w:val="505050"/>
          <w:szCs w:val="21"/>
          <w:lang w:val="en"/>
        </w:rPr>
        <w:t>&lt;/Endpoints&gt;</w:t>
      </w:r>
    </w:p>
    <w:p w14:paraId="7FCC0CCC" w14:textId="2E9AFCB3" w:rsidR="007A706E" w:rsidRPr="00951F6A" w:rsidRDefault="007A706E" w:rsidP="00FF47A0">
      <w:pPr>
        <w:pStyle w:val="ListParagraph"/>
        <w:numPr>
          <w:ilvl w:val="0"/>
          <w:numId w:val="17"/>
        </w:numPr>
        <w:contextualSpacing w:val="0"/>
        <w:rPr>
          <w:lang w:val="en"/>
        </w:rPr>
      </w:pPr>
      <w:r w:rsidRPr="00951F6A">
        <w:rPr>
          <w:lang w:val="en"/>
        </w:rPr>
        <w:t xml:space="preserve">As before, you need to return a collection of </w:t>
      </w:r>
      <w:proofErr w:type="spellStart"/>
      <w:r w:rsidRPr="00951F6A">
        <w:rPr>
          <w:lang w:val="en"/>
        </w:rPr>
        <w:t>ServiceInstanceListeners</w:t>
      </w:r>
      <w:proofErr w:type="spellEnd"/>
      <w:r w:rsidRPr="00951F6A">
        <w:rPr>
          <w:lang w:val="en"/>
        </w:rPr>
        <w:t xml:space="preserve">. Again, </w:t>
      </w:r>
      <w:r w:rsidR="0024322B">
        <w:rPr>
          <w:lang w:val="en"/>
        </w:rPr>
        <w:t xml:space="preserve">you </w:t>
      </w:r>
      <w:r w:rsidRPr="00951F6A">
        <w:rPr>
          <w:lang w:val="en"/>
        </w:rPr>
        <w:t xml:space="preserve">will be using the provided simple </w:t>
      </w:r>
      <w:proofErr w:type="spellStart"/>
      <w:r w:rsidRPr="00951F6A">
        <w:rPr>
          <w:lang w:val="en"/>
        </w:rPr>
        <w:t>HttpCommunicationListener</w:t>
      </w:r>
      <w:proofErr w:type="spellEnd"/>
      <w:r w:rsidRPr="00951F6A">
        <w:rPr>
          <w:lang w:val="en"/>
        </w:rPr>
        <w:t xml:space="preserve">.  Follow the same procedure as </w:t>
      </w:r>
      <w:r w:rsidR="00FF47A0">
        <w:rPr>
          <w:lang w:val="en"/>
        </w:rPr>
        <w:t xml:space="preserve">you did for the stateful service by copying </w:t>
      </w:r>
      <w:r w:rsidRPr="00951F6A">
        <w:rPr>
          <w:lang w:val="en"/>
        </w:rPr>
        <w:t xml:space="preserve">the </w:t>
      </w:r>
      <w:proofErr w:type="spellStart"/>
      <w:r w:rsidRPr="00FF47A0">
        <w:rPr>
          <w:b/>
          <w:lang w:val="en"/>
        </w:rPr>
        <w:t>HttpCommunicationListener.cs</w:t>
      </w:r>
      <w:proofErr w:type="spellEnd"/>
      <w:r w:rsidRPr="00951F6A">
        <w:rPr>
          <w:lang w:val="en"/>
        </w:rPr>
        <w:t xml:space="preserve"> file to your new project, add it, and change the namespace</w:t>
      </w:r>
      <w:r w:rsidR="00BC3BA1">
        <w:rPr>
          <w:lang w:val="en"/>
        </w:rPr>
        <w:t xml:space="preserve"> to </w:t>
      </w:r>
      <w:proofErr w:type="spellStart"/>
      <w:r w:rsidR="00BC3BA1" w:rsidRPr="00BC3BA1">
        <w:rPr>
          <w:b/>
          <w:lang w:val="en"/>
        </w:rPr>
        <w:t>Alphabet.Web</w:t>
      </w:r>
      <w:proofErr w:type="spellEnd"/>
      <w:r w:rsidRPr="00951F6A">
        <w:rPr>
          <w:lang w:val="en"/>
        </w:rPr>
        <w:t xml:space="preserve">.  This would </w:t>
      </w:r>
      <w:r w:rsidR="00FF47A0">
        <w:rPr>
          <w:lang w:val="en"/>
        </w:rPr>
        <w:t xml:space="preserve">normally </w:t>
      </w:r>
      <w:r w:rsidRPr="00951F6A">
        <w:rPr>
          <w:lang w:val="en"/>
        </w:rPr>
        <w:t>be factored out into its own library in production code.  Don’t forget to copy and</w:t>
      </w:r>
      <w:r w:rsidR="00440FBC">
        <w:rPr>
          <w:lang w:val="en"/>
        </w:rPr>
        <w:t xml:space="preserve"> paste the namespace (</w:t>
      </w:r>
      <w:proofErr w:type="spellStart"/>
      <w:r w:rsidR="00440FBC">
        <w:rPr>
          <w:lang w:val="en"/>
        </w:rPr>
        <w:t>Alphabet.W</w:t>
      </w:r>
      <w:r w:rsidRPr="00951F6A">
        <w:rPr>
          <w:lang w:val="en"/>
        </w:rPr>
        <w:t>eb</w:t>
      </w:r>
      <w:proofErr w:type="spellEnd"/>
      <w:r w:rsidRPr="00951F6A">
        <w:rPr>
          <w:lang w:val="en"/>
        </w:rPr>
        <w:t>) to the added class.</w:t>
      </w:r>
    </w:p>
    <w:p w14:paraId="5213F2BB" w14:textId="632BD857" w:rsidR="007A706E" w:rsidRPr="00951F6A" w:rsidRDefault="00440FBC" w:rsidP="00FF47A0">
      <w:pPr>
        <w:pStyle w:val="ListParagraph"/>
        <w:numPr>
          <w:ilvl w:val="0"/>
          <w:numId w:val="17"/>
        </w:numPr>
        <w:contextualSpacing w:val="0"/>
        <w:rPr>
          <w:lang w:val="en"/>
        </w:rPr>
      </w:pPr>
      <w:r>
        <w:rPr>
          <w:lang w:val="en"/>
        </w:rPr>
        <w:t xml:space="preserve">Add the following class level variables to </w:t>
      </w:r>
      <w:proofErr w:type="spellStart"/>
      <w:r w:rsidRPr="00440FBC">
        <w:rPr>
          <w:b/>
          <w:lang w:val="en"/>
        </w:rPr>
        <w:t>Web.cs</w:t>
      </w:r>
      <w:proofErr w:type="spellEnd"/>
      <w:r>
        <w:rPr>
          <w:lang w:val="en"/>
        </w:rPr>
        <w:t xml:space="preserve"> for the Web class.</w:t>
      </w:r>
    </w:p>
    <w:p w14:paraId="6253DD41" w14:textId="77777777" w:rsidR="007A706E" w:rsidRDefault="007A706E" w:rsidP="007A70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bl>
      <w:tblPr>
        <w:tblStyle w:val="TableGrid"/>
        <w:tblW w:w="8028" w:type="dxa"/>
        <w:tblInd w:w="1327" w:type="dxa"/>
        <w:tblBorders>
          <w:top w:val="thinThickSmallGap" w:sz="24" w:space="0" w:color="auto"/>
        </w:tblBorders>
        <w:tblLook w:val="04A0" w:firstRow="1" w:lastRow="0" w:firstColumn="1" w:lastColumn="0" w:noHBand="0" w:noVBand="1"/>
      </w:tblPr>
      <w:tblGrid>
        <w:gridCol w:w="8028"/>
      </w:tblGrid>
      <w:tr w:rsidR="007A706E" w14:paraId="04056F4A" w14:textId="77777777" w:rsidTr="00FF47A0">
        <w:tc>
          <w:tcPr>
            <w:tcW w:w="8028" w:type="dxa"/>
          </w:tcPr>
          <w:p w14:paraId="465BE0FA"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alphabetServiceUri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800000"/>
                <w:sz w:val="19"/>
                <w:szCs w:val="19"/>
                <w:highlight w:val="white"/>
              </w:rPr>
              <w:t>@"fabric:/</w:t>
            </w:r>
            <w:proofErr w:type="spellStart"/>
            <w:r>
              <w:rPr>
                <w:rFonts w:ascii="Consolas" w:hAnsi="Consolas" w:cs="Consolas"/>
                <w:color w:val="800000"/>
                <w:sz w:val="19"/>
                <w:szCs w:val="19"/>
                <w:highlight w:val="white"/>
              </w:rPr>
              <w:t>AlphabetPartitions</w:t>
            </w:r>
            <w:proofErr w:type="spellEnd"/>
            <w:r>
              <w:rPr>
                <w:rFonts w:ascii="Consolas" w:hAnsi="Consolas" w:cs="Consolas"/>
                <w:color w:val="800000"/>
                <w:sz w:val="19"/>
                <w:szCs w:val="19"/>
                <w:highlight w:val="white"/>
              </w:rPr>
              <w:t>/Processing"</w:t>
            </w:r>
            <w:r>
              <w:rPr>
                <w:rFonts w:ascii="Consolas" w:hAnsi="Consolas" w:cs="Consolas"/>
                <w:color w:val="000000"/>
                <w:sz w:val="19"/>
                <w:szCs w:val="19"/>
                <w:highlight w:val="white"/>
              </w:rPr>
              <w:t>);</w:t>
            </w:r>
          </w:p>
          <w:p w14:paraId="4DD2B2E8"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ServicePartitionResolver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servicePartitionResolver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ServicePartitionResolver</w:t>
            </w:r>
            <w:r>
              <w:rPr>
                <w:rFonts w:ascii="Consolas" w:hAnsi="Consolas" w:cs="Consolas"/>
                <w:color w:val="000000"/>
                <w:sz w:val="19"/>
                <w:szCs w:val="19"/>
                <w:highlight w:val="white"/>
              </w:rPr>
              <w:t>.GetDefault</w:t>
            </w:r>
            <w:proofErr w:type="spellEnd"/>
            <w:r>
              <w:rPr>
                <w:rFonts w:ascii="Consolas" w:hAnsi="Consolas" w:cs="Consolas"/>
                <w:color w:val="000000"/>
                <w:sz w:val="19"/>
                <w:szCs w:val="19"/>
                <w:highlight w:val="white"/>
              </w:rPr>
              <w:t>();</w:t>
            </w:r>
          </w:p>
          <w:p w14:paraId="27265130" w14:textId="77777777" w:rsidR="007A706E" w:rsidRPr="008E0137" w:rsidRDefault="007A706E" w:rsidP="00341CD0">
            <w:pPr>
              <w:shd w:val="clear" w:color="auto" w:fill="FFFFFF"/>
              <w:rPr>
                <w:rFonts w:ascii="Consolas" w:hAnsi="Consolas" w:cs="Consolas"/>
                <w:color w:val="000000"/>
                <w:sz w:val="19"/>
                <w:szCs w:val="19"/>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HttpClient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httpClient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HttpClient</w:t>
            </w:r>
            <w:proofErr w:type="spellEnd"/>
            <w:r>
              <w:rPr>
                <w:rFonts w:ascii="Consolas" w:hAnsi="Consolas" w:cs="Consolas"/>
                <w:color w:val="000000"/>
                <w:sz w:val="19"/>
                <w:szCs w:val="19"/>
                <w:highlight w:val="white"/>
              </w:rPr>
              <w:t>();</w:t>
            </w:r>
          </w:p>
        </w:tc>
      </w:tr>
    </w:tbl>
    <w:p w14:paraId="5F8B1CFB" w14:textId="77777777" w:rsidR="007A706E" w:rsidRDefault="007A706E" w:rsidP="007A706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E3C4BD" w14:textId="57A4002F" w:rsidR="007A706E" w:rsidRPr="007432BC" w:rsidRDefault="007A706E" w:rsidP="00440FBC">
      <w:pPr>
        <w:pStyle w:val="ListParagraph"/>
        <w:numPr>
          <w:ilvl w:val="0"/>
          <w:numId w:val="17"/>
        </w:numPr>
        <w:contextualSpacing w:val="0"/>
        <w:rPr>
          <w:lang w:val="en"/>
        </w:rPr>
      </w:pPr>
      <w:r w:rsidRPr="007432BC">
        <w:rPr>
          <w:lang w:val="en"/>
        </w:rPr>
        <w:t xml:space="preserve">You will need to add a reference (right click references in solution explorer &gt; Add Reference) to the </w:t>
      </w:r>
      <w:proofErr w:type="spellStart"/>
      <w:r w:rsidRPr="007432BC">
        <w:rPr>
          <w:b/>
          <w:lang w:val="en"/>
        </w:rPr>
        <w:t>System.Net.Http</w:t>
      </w:r>
      <w:proofErr w:type="spellEnd"/>
      <w:r w:rsidRPr="007432BC">
        <w:rPr>
          <w:lang w:val="en"/>
        </w:rPr>
        <w:t xml:space="preserve"> class.  After this, all using statements can be added through Quick Actions as above.</w:t>
      </w:r>
    </w:p>
    <w:p w14:paraId="0B629167" w14:textId="77777777" w:rsidR="00973F56" w:rsidRDefault="00973F56">
      <w:pPr>
        <w:ind w:left="720" w:hanging="360"/>
        <w:rPr>
          <w:lang w:val="en"/>
        </w:rPr>
      </w:pPr>
      <w:r>
        <w:rPr>
          <w:lang w:val="en"/>
        </w:rPr>
        <w:br w:type="page"/>
      </w:r>
    </w:p>
    <w:p w14:paraId="1AFF74A8" w14:textId="347F4A4D" w:rsidR="007A706E" w:rsidRPr="007432BC" w:rsidRDefault="007A706E" w:rsidP="00440FBC">
      <w:pPr>
        <w:pStyle w:val="ListParagraph"/>
        <w:numPr>
          <w:ilvl w:val="0"/>
          <w:numId w:val="17"/>
        </w:numPr>
        <w:contextualSpacing w:val="0"/>
        <w:rPr>
          <w:lang w:val="en"/>
        </w:rPr>
      </w:pPr>
      <w:r w:rsidRPr="007432BC">
        <w:rPr>
          <w:lang w:val="en"/>
        </w:rPr>
        <w:lastRenderedPageBreak/>
        <w:t xml:space="preserve">Now, add your own transport by </w:t>
      </w:r>
      <w:r w:rsidR="00440FBC">
        <w:rPr>
          <w:lang w:val="en"/>
        </w:rPr>
        <w:t xml:space="preserve">modifying the </w:t>
      </w:r>
      <w:proofErr w:type="spellStart"/>
      <w:r w:rsidR="00440FBC" w:rsidRPr="00973F56">
        <w:rPr>
          <w:b/>
          <w:lang w:val="en"/>
        </w:rPr>
        <w:t>CreateServiceInstanceListeners</w:t>
      </w:r>
      <w:proofErr w:type="spellEnd"/>
      <w:r w:rsidR="00440FBC">
        <w:rPr>
          <w:lang w:val="en"/>
        </w:rPr>
        <w:t xml:space="preserve"> method</w:t>
      </w:r>
      <w:r w:rsidRPr="007432BC">
        <w:rPr>
          <w:lang w:val="en"/>
        </w:rPr>
        <w:t xml:space="preserve"> as before</w:t>
      </w:r>
      <w:r w:rsidR="00973F56">
        <w:rPr>
          <w:lang w:val="en"/>
        </w:rPr>
        <w:t xml:space="preserve"> and then add the supporting </w:t>
      </w:r>
      <w:proofErr w:type="spellStart"/>
      <w:r w:rsidR="00973F56" w:rsidRPr="00973F56">
        <w:rPr>
          <w:b/>
          <w:lang w:val="en"/>
        </w:rPr>
        <w:t>CreateInputListener</w:t>
      </w:r>
      <w:proofErr w:type="spellEnd"/>
      <w:r w:rsidR="00973F56">
        <w:rPr>
          <w:lang w:val="en"/>
        </w:rPr>
        <w:t xml:space="preserve"> method</w:t>
      </w:r>
      <w:r w:rsidRPr="007432BC">
        <w:rPr>
          <w:lang w:val="en"/>
        </w:rPr>
        <w:t>:</w:t>
      </w:r>
    </w:p>
    <w:p w14:paraId="552B1D62" w14:textId="77777777" w:rsidR="007A706E" w:rsidRPr="008E0137" w:rsidRDefault="007A706E" w:rsidP="007A706E">
      <w:pPr>
        <w:shd w:val="clear" w:color="auto" w:fill="FFFFFF"/>
        <w:spacing w:before="150" w:after="150" w:line="240" w:lineRule="auto"/>
        <w:rPr>
          <w:rFonts w:ascii="Consolas" w:hAnsi="Consolas" w:cs="Consolas"/>
          <w:color w:val="000000"/>
          <w:sz w:val="19"/>
          <w:szCs w:val="19"/>
        </w:rPr>
      </w:pPr>
    </w:p>
    <w:tbl>
      <w:tblPr>
        <w:tblStyle w:val="TableGrid"/>
        <w:tblW w:w="8028" w:type="dxa"/>
        <w:tblInd w:w="1327" w:type="dxa"/>
        <w:tblBorders>
          <w:top w:val="thinThickSmallGap" w:sz="24" w:space="0" w:color="auto"/>
        </w:tblBorders>
        <w:tblLook w:val="04A0" w:firstRow="1" w:lastRow="0" w:firstColumn="1" w:lastColumn="0" w:noHBand="0" w:noVBand="1"/>
      </w:tblPr>
      <w:tblGrid>
        <w:gridCol w:w="8028"/>
      </w:tblGrid>
      <w:tr w:rsidR="007A706E" w14:paraId="026F9C6D" w14:textId="77777777" w:rsidTr="007432BC">
        <w:tc>
          <w:tcPr>
            <w:tcW w:w="8028" w:type="dxa"/>
          </w:tcPr>
          <w:p w14:paraId="721315F6"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ServiceInstanceListener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CreateServiceInstanceListeners</w:t>
            </w:r>
            <w:proofErr w:type="spellEnd"/>
            <w:r>
              <w:rPr>
                <w:rFonts w:ascii="Consolas" w:hAnsi="Consolas" w:cs="Consolas"/>
                <w:color w:val="000000"/>
                <w:sz w:val="19"/>
                <w:szCs w:val="19"/>
                <w:highlight w:val="white"/>
              </w:rPr>
              <w:t>()</w:t>
            </w:r>
          </w:p>
          <w:p w14:paraId="613E64A5"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A7E589" w14:textId="77777777" w:rsidR="007A706E" w:rsidRPr="00440FBC" w:rsidRDefault="007A706E" w:rsidP="00341CD0">
            <w:pPr>
              <w:autoSpaceDE w:val="0"/>
              <w:autoSpaceDN w:val="0"/>
              <w:adjustRightInd w:val="0"/>
              <w:ind w:firstLine="720"/>
              <w:rPr>
                <w:rFonts w:ascii="Consolas" w:hAnsi="Consolas" w:cs="Consolas"/>
                <w:color w:val="000000"/>
                <w:sz w:val="19"/>
                <w:szCs w:val="19"/>
                <w:highlight w:val="yellow"/>
              </w:rPr>
            </w:pPr>
            <w:r w:rsidRPr="00440FBC">
              <w:rPr>
                <w:rFonts w:ascii="Consolas" w:hAnsi="Consolas" w:cs="Consolas"/>
                <w:color w:val="0000FF"/>
                <w:sz w:val="19"/>
                <w:szCs w:val="19"/>
                <w:highlight w:val="yellow"/>
              </w:rPr>
              <w:t>return</w:t>
            </w:r>
            <w:r w:rsidRPr="00440FBC">
              <w:rPr>
                <w:rFonts w:ascii="Consolas" w:hAnsi="Consolas" w:cs="Consolas"/>
                <w:color w:val="000000"/>
                <w:sz w:val="19"/>
                <w:szCs w:val="19"/>
                <w:highlight w:val="yellow"/>
              </w:rPr>
              <w:t xml:space="preserve"> </w:t>
            </w:r>
            <w:r w:rsidRPr="00440FBC">
              <w:rPr>
                <w:rFonts w:ascii="Consolas" w:hAnsi="Consolas" w:cs="Consolas"/>
                <w:color w:val="0000FF"/>
                <w:sz w:val="19"/>
                <w:szCs w:val="19"/>
                <w:highlight w:val="yellow"/>
              </w:rPr>
              <w:t>new</w:t>
            </w:r>
            <w:r w:rsidRPr="00440FBC">
              <w:rPr>
                <w:rFonts w:ascii="Consolas" w:hAnsi="Consolas" w:cs="Consolas"/>
                <w:color w:val="000000"/>
                <w:sz w:val="19"/>
                <w:szCs w:val="19"/>
                <w:highlight w:val="yellow"/>
              </w:rPr>
              <w:t>[] {</w:t>
            </w:r>
            <w:r w:rsidRPr="00440FBC">
              <w:rPr>
                <w:rFonts w:ascii="Consolas" w:hAnsi="Consolas" w:cs="Consolas"/>
                <w:color w:val="0000FF"/>
                <w:sz w:val="19"/>
                <w:szCs w:val="19"/>
                <w:highlight w:val="yellow"/>
              </w:rPr>
              <w:t>new</w:t>
            </w:r>
            <w:r w:rsidRPr="00440FBC">
              <w:rPr>
                <w:rFonts w:ascii="Consolas" w:hAnsi="Consolas" w:cs="Consolas"/>
                <w:color w:val="000000"/>
                <w:sz w:val="19"/>
                <w:szCs w:val="19"/>
                <w:highlight w:val="yellow"/>
              </w:rPr>
              <w:t xml:space="preserve"> </w:t>
            </w:r>
            <w:proofErr w:type="spellStart"/>
            <w:r w:rsidRPr="00440FBC">
              <w:rPr>
                <w:rFonts w:ascii="Consolas" w:hAnsi="Consolas" w:cs="Consolas"/>
                <w:color w:val="2B91AF"/>
                <w:sz w:val="19"/>
                <w:szCs w:val="19"/>
                <w:highlight w:val="yellow"/>
              </w:rPr>
              <w:t>ServiceInstanceListener</w:t>
            </w:r>
            <w:proofErr w:type="spellEnd"/>
            <w:r w:rsidRPr="00440FBC">
              <w:rPr>
                <w:rFonts w:ascii="Consolas" w:hAnsi="Consolas" w:cs="Consolas"/>
                <w:color w:val="000000"/>
                <w:sz w:val="19"/>
                <w:szCs w:val="19"/>
                <w:highlight w:val="yellow"/>
              </w:rPr>
              <w:t>(</w:t>
            </w:r>
            <w:proofErr w:type="spellStart"/>
            <w:r w:rsidRPr="00440FBC">
              <w:rPr>
                <w:rFonts w:ascii="Consolas" w:hAnsi="Consolas" w:cs="Consolas"/>
                <w:color w:val="0000FF"/>
                <w:sz w:val="19"/>
                <w:szCs w:val="19"/>
                <w:highlight w:val="yellow"/>
              </w:rPr>
              <w:t>this</w:t>
            </w:r>
            <w:r w:rsidRPr="00440FBC">
              <w:rPr>
                <w:rFonts w:ascii="Consolas" w:hAnsi="Consolas" w:cs="Consolas"/>
                <w:color w:val="000000"/>
                <w:sz w:val="19"/>
                <w:szCs w:val="19"/>
                <w:highlight w:val="yellow"/>
              </w:rPr>
              <w:t>.CreateInputListener</w:t>
            </w:r>
            <w:proofErr w:type="spellEnd"/>
            <w:r w:rsidRPr="00440FBC">
              <w:rPr>
                <w:rFonts w:ascii="Consolas" w:hAnsi="Consolas" w:cs="Consolas"/>
                <w:color w:val="000000"/>
                <w:sz w:val="19"/>
                <w:szCs w:val="19"/>
                <w:highlight w:val="yellow"/>
              </w:rPr>
              <w:t xml:space="preserve">, </w:t>
            </w:r>
            <w:r w:rsidRPr="00440FBC">
              <w:rPr>
                <w:rFonts w:ascii="Consolas" w:hAnsi="Consolas" w:cs="Consolas"/>
                <w:color w:val="A31515"/>
                <w:sz w:val="19"/>
                <w:szCs w:val="19"/>
                <w:highlight w:val="yellow"/>
              </w:rPr>
              <w:t>"Input"</w:t>
            </w:r>
            <w:r w:rsidRPr="00440FBC">
              <w:rPr>
                <w:rFonts w:ascii="Consolas" w:hAnsi="Consolas" w:cs="Consolas"/>
                <w:color w:val="000000"/>
                <w:sz w:val="19"/>
                <w:szCs w:val="19"/>
                <w:highlight w:val="yellow"/>
              </w:rPr>
              <w:t>)};</w:t>
            </w:r>
          </w:p>
          <w:p w14:paraId="111D7936"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FC830" w14:textId="77777777" w:rsidR="007A706E" w:rsidRDefault="007A706E" w:rsidP="00341CD0">
            <w:pPr>
              <w:spacing w:before="150" w:after="150"/>
              <w:rPr>
                <w:rFonts w:eastAsia="Times New Roman" w:cs="Segoe UI"/>
                <w:color w:val="505050"/>
                <w:sz w:val="24"/>
                <w:szCs w:val="24"/>
                <w:lang w:val="en"/>
              </w:rPr>
            </w:pPr>
          </w:p>
        </w:tc>
      </w:tr>
    </w:tbl>
    <w:p w14:paraId="201A0F73" w14:textId="77777777" w:rsidR="007A706E" w:rsidRDefault="007A706E" w:rsidP="007A706E">
      <w:pPr>
        <w:shd w:val="clear" w:color="auto" w:fill="FFFFFF"/>
        <w:spacing w:before="150" w:after="150" w:line="240" w:lineRule="auto"/>
        <w:ind w:left="1"/>
        <w:rPr>
          <w:rFonts w:eastAsia="Times New Roman" w:cs="Segoe UI"/>
          <w:color w:val="505050"/>
          <w:sz w:val="24"/>
          <w:szCs w:val="24"/>
          <w:lang w:val="en"/>
        </w:rPr>
      </w:pPr>
    </w:p>
    <w:tbl>
      <w:tblPr>
        <w:tblStyle w:val="TableGrid"/>
        <w:tblW w:w="8028" w:type="dxa"/>
        <w:tblInd w:w="1327" w:type="dxa"/>
        <w:tblBorders>
          <w:top w:val="thinThickSmallGap" w:sz="24" w:space="0" w:color="auto"/>
        </w:tblBorders>
        <w:tblLook w:val="04A0" w:firstRow="1" w:lastRow="0" w:firstColumn="1" w:lastColumn="0" w:noHBand="0" w:noVBand="1"/>
      </w:tblPr>
      <w:tblGrid>
        <w:gridCol w:w="8028"/>
      </w:tblGrid>
      <w:tr w:rsidR="007A706E" w14:paraId="4D6C9F39" w14:textId="77777777" w:rsidTr="007432BC">
        <w:tc>
          <w:tcPr>
            <w:tcW w:w="8028" w:type="dxa"/>
          </w:tcPr>
          <w:p w14:paraId="79F891F7" w14:textId="77777777" w:rsidR="007A706E" w:rsidRDefault="007A706E" w:rsidP="00341CD0">
            <w:pPr>
              <w:autoSpaceDE w:val="0"/>
              <w:autoSpaceDN w:val="0"/>
              <w:adjustRightInd w:val="0"/>
              <w:rPr>
                <w:rFonts w:ascii="Consolas" w:hAnsi="Consolas" w:cs="Consolas"/>
                <w:color w:val="0000FF"/>
                <w:sz w:val="19"/>
                <w:szCs w:val="19"/>
                <w:highlight w:val="white"/>
              </w:rPr>
            </w:pPr>
          </w:p>
          <w:p w14:paraId="5004BD25"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ICommunicationListener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CreateInputListener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StatelessServiceContext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14:paraId="60D91D90"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4501773" w14:textId="77777777" w:rsidR="007A706E" w:rsidRDefault="007A706E" w:rsidP="00341CD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EndpointResourceDescription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inputEndpoint</w:t>
            </w:r>
            <w:proofErr w:type="spellEnd"/>
            <w:r>
              <w:rPr>
                <w:rFonts w:ascii="Consolas" w:hAnsi="Consolas" w:cs="Consolas"/>
                <w:color w:val="000000"/>
                <w:sz w:val="19"/>
                <w:szCs w:val="19"/>
                <w:highlight w:val="white"/>
              </w:rPr>
              <w:t xml:space="preserve"> = args.CodePackageActivationContext.GetEndpoint(</w:t>
            </w:r>
            <w:r>
              <w:rPr>
                <w:rFonts w:ascii="Consolas" w:hAnsi="Consolas" w:cs="Consolas"/>
                <w:color w:val="A31515"/>
                <w:sz w:val="19"/>
                <w:szCs w:val="19"/>
                <w:highlight w:val="white"/>
              </w:rPr>
              <w:t>"WebApiServiceEndpoint"</w:t>
            </w:r>
            <w:r>
              <w:rPr>
                <w:rFonts w:ascii="Consolas" w:hAnsi="Consolas" w:cs="Consolas"/>
                <w:color w:val="000000"/>
                <w:sz w:val="19"/>
                <w:szCs w:val="19"/>
                <w:highlight w:val="white"/>
              </w:rPr>
              <w:t>);</w:t>
            </w:r>
          </w:p>
          <w:p w14:paraId="0FA04D1B" w14:textId="77777777" w:rsidR="007A706E" w:rsidRDefault="007A706E" w:rsidP="00341CD0">
            <w:pPr>
              <w:autoSpaceDE w:val="0"/>
              <w:autoSpaceDN w:val="0"/>
              <w:adjustRightInd w:val="0"/>
              <w:rPr>
                <w:rFonts w:ascii="Consolas" w:hAnsi="Consolas" w:cs="Consolas"/>
                <w:color w:val="000000"/>
                <w:sz w:val="19"/>
                <w:szCs w:val="19"/>
                <w:highlight w:val="white"/>
              </w:rPr>
            </w:pPr>
          </w:p>
          <w:p w14:paraId="13BAAC60"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uriPrefix</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"{0}://+:{1}/</w:t>
            </w:r>
            <w:proofErr w:type="spellStart"/>
            <w:r>
              <w:rPr>
                <w:rFonts w:ascii="Consolas" w:hAnsi="Consolas" w:cs="Consolas"/>
                <w:color w:val="A31515"/>
                <w:sz w:val="19"/>
                <w:szCs w:val="19"/>
                <w:highlight w:val="white"/>
              </w:rPr>
              <w:t>alphabetpartitions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inputEndpoint.Protocol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inputEndpoint.Port</w:t>
            </w:r>
            <w:proofErr w:type="spellEnd"/>
            <w:r>
              <w:rPr>
                <w:rFonts w:ascii="Consolas" w:hAnsi="Consolas" w:cs="Consolas"/>
                <w:color w:val="000000"/>
                <w:sz w:val="19"/>
                <w:szCs w:val="19"/>
                <w:highlight w:val="white"/>
              </w:rPr>
              <w:t>);</w:t>
            </w:r>
          </w:p>
          <w:p w14:paraId="7B738EC0" w14:textId="77777777" w:rsidR="007A706E" w:rsidRDefault="007A706E" w:rsidP="00341CD0">
            <w:pPr>
              <w:autoSpaceDE w:val="0"/>
              <w:autoSpaceDN w:val="0"/>
              <w:adjustRightInd w:val="0"/>
              <w:rPr>
                <w:rFonts w:ascii="Consolas" w:hAnsi="Consolas" w:cs="Consolas"/>
                <w:color w:val="000000"/>
                <w:sz w:val="19"/>
                <w:szCs w:val="19"/>
                <w:highlight w:val="white"/>
              </w:rPr>
            </w:pPr>
          </w:p>
          <w:p w14:paraId="1B385E94"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uriPublished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uriPrefix.Replace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FabricRuntime</w:t>
            </w:r>
            <w:r>
              <w:rPr>
                <w:rFonts w:ascii="Consolas" w:hAnsi="Consolas" w:cs="Consolas"/>
                <w:color w:val="000000"/>
                <w:sz w:val="19"/>
                <w:szCs w:val="19"/>
                <w:highlight w:val="white"/>
              </w:rPr>
              <w:t>.GetNodeContext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IPAddressOrFQDN</w:t>
            </w:r>
            <w:proofErr w:type="spellEnd"/>
            <w:r>
              <w:rPr>
                <w:rFonts w:ascii="Consolas" w:hAnsi="Consolas" w:cs="Consolas"/>
                <w:color w:val="000000"/>
                <w:sz w:val="19"/>
                <w:szCs w:val="19"/>
                <w:highlight w:val="white"/>
              </w:rPr>
              <w:t>);</w:t>
            </w:r>
          </w:p>
          <w:p w14:paraId="5C910CEF" w14:textId="77777777" w:rsidR="007A706E" w:rsidRDefault="007A706E" w:rsidP="00341CD0">
            <w:pPr>
              <w:autoSpaceDE w:val="0"/>
              <w:autoSpaceDN w:val="0"/>
              <w:adjustRightInd w:val="0"/>
              <w:rPr>
                <w:rFonts w:ascii="Consolas" w:hAnsi="Consolas" w:cs="Consolas"/>
                <w:color w:val="000000"/>
                <w:sz w:val="19"/>
                <w:szCs w:val="19"/>
                <w:highlight w:val="white"/>
              </w:rPr>
            </w:pPr>
          </w:p>
          <w:p w14:paraId="43AA1D5E"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HttpCommunicationListener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uriPrefix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uriPublished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.ProcessInputRequest</w:t>
            </w:r>
            <w:proofErr w:type="spellEnd"/>
            <w:r>
              <w:rPr>
                <w:rFonts w:ascii="Consolas" w:hAnsi="Consolas" w:cs="Consolas"/>
                <w:color w:val="000000"/>
                <w:sz w:val="19"/>
                <w:szCs w:val="19"/>
                <w:highlight w:val="white"/>
              </w:rPr>
              <w:t>);</w:t>
            </w:r>
          </w:p>
          <w:p w14:paraId="7035723E" w14:textId="77777777" w:rsidR="007A706E" w:rsidRDefault="007A706E" w:rsidP="00341CD0">
            <w:pPr>
              <w:shd w:val="clear" w:color="auto" w:fill="FFFFFF"/>
              <w:spacing w:before="150" w:after="150"/>
              <w:ind w:left="1"/>
              <w:rPr>
                <w:rFonts w:eastAsia="Times New Roman" w:cs="Segoe UI"/>
                <w:color w:val="505050"/>
                <w:sz w:val="24"/>
                <w:szCs w:val="24"/>
                <w:lang w:val="en"/>
              </w:rPr>
            </w:pPr>
            <w:r>
              <w:rPr>
                <w:rFonts w:ascii="Consolas" w:hAnsi="Consolas" w:cs="Consolas"/>
                <w:color w:val="000000"/>
                <w:sz w:val="19"/>
                <w:szCs w:val="19"/>
                <w:highlight w:val="white"/>
              </w:rPr>
              <w:t>}</w:t>
            </w:r>
          </w:p>
        </w:tc>
      </w:tr>
    </w:tbl>
    <w:p w14:paraId="5B251A5B" w14:textId="77777777" w:rsidR="007A706E" w:rsidRDefault="007A706E" w:rsidP="007A706E">
      <w:pPr>
        <w:autoSpaceDE w:val="0"/>
        <w:autoSpaceDN w:val="0"/>
        <w:adjustRightInd w:val="0"/>
        <w:spacing w:line="240" w:lineRule="auto"/>
        <w:rPr>
          <w:rFonts w:ascii="Consolas" w:hAnsi="Consolas" w:cs="Consolas"/>
          <w:color w:val="000000"/>
          <w:sz w:val="19"/>
          <w:szCs w:val="19"/>
          <w:highlight w:val="white"/>
        </w:rPr>
      </w:pPr>
    </w:p>
    <w:p w14:paraId="39710E4B" w14:textId="77777777" w:rsidR="007A706E" w:rsidRPr="00082CA0" w:rsidRDefault="007A706E" w:rsidP="007432BC">
      <w:pPr>
        <w:ind w:left="1440"/>
        <w:rPr>
          <w:lang w:val="en"/>
        </w:rPr>
      </w:pPr>
      <w:r>
        <w:rPr>
          <w:lang w:val="en"/>
        </w:rPr>
        <w:t>All using statements can be added through Quick Actions as above.</w:t>
      </w:r>
    </w:p>
    <w:p w14:paraId="7282C96E" w14:textId="77777777" w:rsidR="00155CD5" w:rsidRDefault="00155CD5">
      <w:pPr>
        <w:ind w:left="720" w:hanging="360"/>
        <w:rPr>
          <w:lang w:val="en"/>
        </w:rPr>
      </w:pPr>
      <w:r>
        <w:rPr>
          <w:lang w:val="en"/>
        </w:rPr>
        <w:br w:type="page"/>
      </w:r>
    </w:p>
    <w:p w14:paraId="5695B631" w14:textId="0D50DEDF" w:rsidR="00155CD5" w:rsidRDefault="003026C8" w:rsidP="004500FA">
      <w:pPr>
        <w:pStyle w:val="ListParagraph"/>
        <w:numPr>
          <w:ilvl w:val="0"/>
          <w:numId w:val="17"/>
        </w:numPr>
        <w:rPr>
          <w:lang w:val="en"/>
        </w:rPr>
      </w:pPr>
      <w:r>
        <w:rPr>
          <w:lang w:val="en"/>
        </w:rPr>
        <w:lastRenderedPageBreak/>
        <w:t xml:space="preserve">In the </w:t>
      </w:r>
      <w:proofErr w:type="spellStart"/>
      <w:r w:rsidRPr="00D936E4">
        <w:rPr>
          <w:b/>
          <w:lang w:val="en"/>
        </w:rPr>
        <w:t>Web.cs</w:t>
      </w:r>
      <w:proofErr w:type="spellEnd"/>
      <w:r>
        <w:rPr>
          <w:lang w:val="en"/>
        </w:rPr>
        <w:t xml:space="preserve"> file, the </w:t>
      </w:r>
      <w:proofErr w:type="spellStart"/>
      <w:r>
        <w:rPr>
          <w:lang w:val="en"/>
        </w:rPr>
        <w:t>CreateInputListener</w:t>
      </w:r>
      <w:proofErr w:type="spellEnd"/>
      <w:r>
        <w:rPr>
          <w:lang w:val="en"/>
        </w:rPr>
        <w:t xml:space="preserve"> method passes in a reference to the </w:t>
      </w:r>
      <w:proofErr w:type="spellStart"/>
      <w:r>
        <w:rPr>
          <w:lang w:val="en"/>
        </w:rPr>
        <w:t>ProcessInputRequest</w:t>
      </w:r>
      <w:proofErr w:type="spellEnd"/>
      <w:r>
        <w:rPr>
          <w:lang w:val="en"/>
        </w:rPr>
        <w:t xml:space="preserve"> method</w:t>
      </w:r>
      <w:r w:rsidR="00155CD5">
        <w:rPr>
          <w:lang w:val="en"/>
        </w:rPr>
        <w:t xml:space="preserve"> (to the </w:t>
      </w:r>
      <w:proofErr w:type="spellStart"/>
      <w:r w:rsidR="00155CD5">
        <w:rPr>
          <w:lang w:val="en"/>
        </w:rPr>
        <w:t>HttpCommunicationListener</w:t>
      </w:r>
      <w:proofErr w:type="spellEnd"/>
      <w:r w:rsidR="00155CD5">
        <w:rPr>
          <w:lang w:val="en"/>
        </w:rPr>
        <w:t>)</w:t>
      </w:r>
      <w:r>
        <w:rPr>
          <w:lang w:val="en"/>
        </w:rPr>
        <w:t xml:space="preserve">. </w:t>
      </w:r>
      <w:r w:rsidR="00155CD5">
        <w:rPr>
          <w:lang w:val="en"/>
        </w:rPr>
        <w:t>This is done to appropriately handle any cancellation requests that the service may receive.</w:t>
      </w:r>
    </w:p>
    <w:p w14:paraId="4ED3FAB5" w14:textId="77777777" w:rsidR="00155CD5" w:rsidRDefault="00155CD5" w:rsidP="00155CD5">
      <w:pPr>
        <w:pStyle w:val="ListParagraph"/>
        <w:ind w:left="1080"/>
        <w:rPr>
          <w:lang w:val="en"/>
        </w:rPr>
      </w:pPr>
    </w:p>
    <w:p w14:paraId="413E290A" w14:textId="1F42556D" w:rsidR="007A706E" w:rsidRPr="004500FA" w:rsidRDefault="003026C8" w:rsidP="00155CD5">
      <w:pPr>
        <w:pStyle w:val="ListParagraph"/>
        <w:ind w:left="1080"/>
        <w:rPr>
          <w:lang w:val="en"/>
        </w:rPr>
      </w:pPr>
      <w:r>
        <w:rPr>
          <w:lang w:val="en"/>
        </w:rPr>
        <w:t>When a request comes in to the stateless service, t</w:t>
      </w:r>
      <w:r w:rsidR="007A706E" w:rsidRPr="004500FA">
        <w:rPr>
          <w:lang w:val="en"/>
        </w:rPr>
        <w:t xml:space="preserve">he </w:t>
      </w:r>
      <w:proofErr w:type="spellStart"/>
      <w:r>
        <w:rPr>
          <w:rFonts w:ascii="Consolas" w:hAnsi="Consolas" w:cs="Courier New"/>
          <w:color w:val="C7254E"/>
          <w:szCs w:val="21"/>
          <w:shd w:val="clear" w:color="auto" w:fill="F9F2F4"/>
          <w:lang w:val="en"/>
        </w:rPr>
        <w:t>ProcessInputRequest</w:t>
      </w:r>
      <w:proofErr w:type="spellEnd"/>
      <w:r>
        <w:rPr>
          <w:rFonts w:ascii="Consolas" w:hAnsi="Consolas" w:cs="Courier New"/>
          <w:color w:val="C7254E"/>
          <w:szCs w:val="21"/>
          <w:shd w:val="clear" w:color="auto" w:fill="F9F2F4"/>
          <w:lang w:val="en"/>
        </w:rPr>
        <w:t xml:space="preserve"> </w:t>
      </w:r>
      <w:r w:rsidRPr="003026C8">
        <w:t>method</w:t>
      </w:r>
      <w:r w:rsidR="007A706E" w:rsidRPr="004500FA">
        <w:rPr>
          <w:lang w:val="en"/>
        </w:rPr>
        <w:t xml:space="preserve"> </w:t>
      </w:r>
      <w:r>
        <w:rPr>
          <w:lang w:val="en"/>
        </w:rPr>
        <w:t xml:space="preserve">will be called and this method will process the query string. Paste the method below in to the </w:t>
      </w:r>
      <w:proofErr w:type="spellStart"/>
      <w:r>
        <w:rPr>
          <w:lang w:val="en"/>
        </w:rPr>
        <w:t>Web.cs</w:t>
      </w:r>
      <w:proofErr w:type="spellEnd"/>
      <w:r>
        <w:rPr>
          <w:lang w:val="en"/>
        </w:rPr>
        <w:t xml:space="preserve"> file.</w:t>
      </w:r>
    </w:p>
    <w:tbl>
      <w:tblPr>
        <w:tblStyle w:val="TableGrid"/>
        <w:tblW w:w="8028" w:type="dxa"/>
        <w:tblInd w:w="1327" w:type="dxa"/>
        <w:tblLook w:val="04A0" w:firstRow="1" w:lastRow="0" w:firstColumn="1" w:lastColumn="0" w:noHBand="0" w:noVBand="1"/>
      </w:tblPr>
      <w:tblGrid>
        <w:gridCol w:w="8028"/>
      </w:tblGrid>
      <w:tr w:rsidR="007A706E" w14:paraId="3EF3F72B" w14:textId="77777777" w:rsidTr="004500FA">
        <w:tc>
          <w:tcPr>
            <w:tcW w:w="8028" w:type="dxa"/>
          </w:tcPr>
          <w:p w14:paraId="08B93DA7"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FF"/>
                <w:sz w:val="19"/>
                <w:szCs w:val="19"/>
                <w:highlight w:val="white"/>
              </w:rPr>
              <w:t>private</w:t>
            </w:r>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FF"/>
                <w:sz w:val="19"/>
                <w:szCs w:val="19"/>
                <w:highlight w:val="white"/>
              </w:rPr>
              <w:t>async</w:t>
            </w:r>
            <w:proofErr w:type="spellEnd"/>
            <w:r w:rsidRPr="00B425BE">
              <w:rPr>
                <w:rFonts w:ascii="Consolas" w:hAnsi="Consolas" w:cs="Consolas"/>
                <w:color w:val="000000"/>
                <w:sz w:val="19"/>
                <w:szCs w:val="19"/>
                <w:highlight w:val="white"/>
              </w:rPr>
              <w:t xml:space="preserve"> </w:t>
            </w:r>
            <w:r w:rsidRPr="00B425BE">
              <w:rPr>
                <w:rFonts w:ascii="Consolas" w:hAnsi="Consolas" w:cs="Consolas"/>
                <w:color w:val="2B91AF"/>
                <w:sz w:val="19"/>
                <w:szCs w:val="19"/>
                <w:highlight w:val="white"/>
              </w:rPr>
              <w:t>Task</w:t>
            </w:r>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00"/>
                <w:sz w:val="19"/>
                <w:szCs w:val="19"/>
                <w:highlight w:val="white"/>
              </w:rPr>
              <w:t>ProcessInputRequest</w:t>
            </w:r>
            <w:proofErr w:type="spellEnd"/>
            <w:r w:rsidRPr="00B425BE">
              <w:rPr>
                <w:rFonts w:ascii="Consolas" w:hAnsi="Consolas" w:cs="Consolas"/>
                <w:color w:val="000000"/>
                <w:sz w:val="19"/>
                <w:szCs w:val="19"/>
                <w:highlight w:val="white"/>
              </w:rPr>
              <w:t>(</w:t>
            </w:r>
            <w:proofErr w:type="spellStart"/>
            <w:r w:rsidRPr="00B425BE">
              <w:rPr>
                <w:rFonts w:ascii="Consolas" w:hAnsi="Consolas" w:cs="Consolas"/>
                <w:color w:val="2B91AF"/>
                <w:sz w:val="19"/>
                <w:szCs w:val="19"/>
                <w:highlight w:val="white"/>
              </w:rPr>
              <w:t>HttpListenerContext</w:t>
            </w:r>
            <w:proofErr w:type="spellEnd"/>
            <w:r w:rsidRPr="00B425BE">
              <w:rPr>
                <w:rFonts w:ascii="Consolas" w:hAnsi="Consolas" w:cs="Consolas"/>
                <w:color w:val="000000"/>
                <w:sz w:val="19"/>
                <w:szCs w:val="19"/>
                <w:highlight w:val="white"/>
              </w:rPr>
              <w:t xml:space="preserve"> context, </w:t>
            </w:r>
            <w:proofErr w:type="spellStart"/>
            <w:r w:rsidRPr="00B425BE">
              <w:rPr>
                <w:rFonts w:ascii="Consolas" w:hAnsi="Consolas" w:cs="Consolas"/>
                <w:color w:val="2B91AF"/>
                <w:sz w:val="19"/>
                <w:szCs w:val="19"/>
                <w:highlight w:val="white"/>
              </w:rPr>
              <w:t>CancellationToken</w:t>
            </w:r>
            <w:proofErr w:type="spellEnd"/>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00"/>
                <w:sz w:val="19"/>
                <w:szCs w:val="19"/>
                <w:highlight w:val="white"/>
              </w:rPr>
              <w:t>cancelRequest</w:t>
            </w:r>
            <w:proofErr w:type="spellEnd"/>
            <w:r w:rsidRPr="00B425BE">
              <w:rPr>
                <w:rFonts w:ascii="Consolas" w:hAnsi="Consolas" w:cs="Consolas"/>
                <w:color w:val="000000"/>
                <w:sz w:val="19"/>
                <w:szCs w:val="19"/>
                <w:highlight w:val="white"/>
              </w:rPr>
              <w:t>)</w:t>
            </w:r>
          </w:p>
          <w:p w14:paraId="457EDB0D"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00"/>
                <w:sz w:val="19"/>
                <w:szCs w:val="19"/>
                <w:highlight w:val="white"/>
              </w:rPr>
              <w:t>{</w:t>
            </w:r>
          </w:p>
          <w:p w14:paraId="2EA66215"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2B91AF"/>
                <w:sz w:val="19"/>
                <w:szCs w:val="19"/>
                <w:highlight w:val="white"/>
              </w:rPr>
              <w:t>String</w:t>
            </w:r>
            <w:r w:rsidRPr="00B425BE">
              <w:rPr>
                <w:rFonts w:ascii="Consolas" w:hAnsi="Consolas" w:cs="Consolas"/>
                <w:color w:val="000000"/>
                <w:sz w:val="19"/>
                <w:szCs w:val="19"/>
                <w:highlight w:val="white"/>
              </w:rPr>
              <w:t xml:space="preserve"> output = </w:t>
            </w:r>
            <w:r w:rsidRPr="00B425BE">
              <w:rPr>
                <w:rFonts w:ascii="Consolas" w:hAnsi="Consolas" w:cs="Consolas"/>
                <w:color w:val="0000FF"/>
                <w:sz w:val="19"/>
                <w:szCs w:val="19"/>
                <w:highlight w:val="white"/>
              </w:rPr>
              <w:t>null</w:t>
            </w:r>
            <w:r w:rsidRPr="00B425BE">
              <w:rPr>
                <w:rFonts w:ascii="Consolas" w:hAnsi="Consolas" w:cs="Consolas"/>
                <w:color w:val="000000"/>
                <w:sz w:val="19"/>
                <w:szCs w:val="19"/>
                <w:highlight w:val="white"/>
              </w:rPr>
              <w:t>;</w:t>
            </w:r>
          </w:p>
          <w:p w14:paraId="400D89BC"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p>
          <w:p w14:paraId="6269BD6C"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FF"/>
                <w:sz w:val="19"/>
                <w:szCs w:val="19"/>
                <w:highlight w:val="white"/>
              </w:rPr>
              <w:t>try</w:t>
            </w:r>
          </w:p>
          <w:p w14:paraId="0D94C70F"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00"/>
                <w:sz w:val="19"/>
                <w:szCs w:val="19"/>
                <w:highlight w:val="white"/>
              </w:rPr>
              <w:t>{</w:t>
            </w:r>
          </w:p>
          <w:p w14:paraId="1FA5305E"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sidRPr="00B425BE">
              <w:rPr>
                <w:rFonts w:ascii="Consolas" w:hAnsi="Consolas" w:cs="Consolas"/>
                <w:color w:val="0000FF"/>
                <w:sz w:val="19"/>
                <w:szCs w:val="19"/>
                <w:highlight w:val="white"/>
              </w:rPr>
              <w:t>string</w:t>
            </w:r>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00"/>
                <w:sz w:val="19"/>
                <w:szCs w:val="19"/>
                <w:highlight w:val="white"/>
              </w:rPr>
              <w:t>lastname</w:t>
            </w:r>
            <w:proofErr w:type="spellEnd"/>
            <w:r w:rsidRPr="00B425BE">
              <w:rPr>
                <w:rFonts w:ascii="Consolas" w:hAnsi="Consolas" w:cs="Consolas"/>
                <w:color w:val="000000"/>
                <w:sz w:val="19"/>
                <w:szCs w:val="19"/>
                <w:highlight w:val="white"/>
              </w:rPr>
              <w:t xml:space="preserve"> = </w:t>
            </w:r>
            <w:proofErr w:type="spellStart"/>
            <w:r w:rsidRPr="00B425BE">
              <w:rPr>
                <w:rFonts w:ascii="Consolas" w:hAnsi="Consolas" w:cs="Consolas"/>
                <w:color w:val="000000"/>
                <w:sz w:val="19"/>
                <w:szCs w:val="19"/>
                <w:highlight w:val="white"/>
              </w:rPr>
              <w:t>context.Request.QueryString</w:t>
            </w:r>
            <w:proofErr w:type="spellEnd"/>
            <w:r w:rsidRPr="00B425BE">
              <w:rPr>
                <w:rFonts w:ascii="Consolas" w:hAnsi="Consolas" w:cs="Consolas"/>
                <w:color w:val="000000"/>
                <w:sz w:val="19"/>
                <w:szCs w:val="19"/>
                <w:highlight w:val="white"/>
              </w:rPr>
              <w:t>[</w:t>
            </w:r>
            <w:r w:rsidRPr="00B425BE">
              <w:rPr>
                <w:rFonts w:ascii="Consolas" w:hAnsi="Consolas" w:cs="Consolas"/>
                <w:color w:val="A31515"/>
                <w:sz w:val="19"/>
                <w:szCs w:val="19"/>
                <w:highlight w:val="white"/>
              </w:rPr>
              <w:t>"</w:t>
            </w:r>
            <w:proofErr w:type="spellStart"/>
            <w:r w:rsidRPr="00B425BE">
              <w:rPr>
                <w:rFonts w:ascii="Consolas" w:hAnsi="Consolas" w:cs="Consolas"/>
                <w:color w:val="A31515"/>
                <w:sz w:val="19"/>
                <w:szCs w:val="19"/>
                <w:highlight w:val="white"/>
              </w:rPr>
              <w:t>lastname</w:t>
            </w:r>
            <w:proofErr w:type="spellEnd"/>
            <w:r w:rsidRPr="00B425BE">
              <w:rPr>
                <w:rFonts w:ascii="Consolas" w:hAnsi="Consolas" w:cs="Consolas"/>
                <w:color w:val="A31515"/>
                <w:sz w:val="19"/>
                <w:szCs w:val="19"/>
                <w:highlight w:val="white"/>
              </w:rPr>
              <w:t>"</w:t>
            </w:r>
            <w:r w:rsidRPr="00B425BE">
              <w:rPr>
                <w:rFonts w:ascii="Consolas" w:hAnsi="Consolas" w:cs="Consolas"/>
                <w:color w:val="000000"/>
                <w:sz w:val="19"/>
                <w:szCs w:val="19"/>
                <w:highlight w:val="white"/>
              </w:rPr>
              <w:t>];</w:t>
            </w:r>
          </w:p>
          <w:p w14:paraId="1F3D362E"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p>
          <w:p w14:paraId="0A5446C0"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sidRPr="00B425BE">
              <w:rPr>
                <w:rFonts w:ascii="Consolas" w:hAnsi="Consolas" w:cs="Consolas"/>
                <w:color w:val="0000FF"/>
                <w:sz w:val="19"/>
                <w:szCs w:val="19"/>
                <w:highlight w:val="white"/>
              </w:rPr>
              <w:t>char</w:t>
            </w:r>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00"/>
                <w:sz w:val="19"/>
                <w:szCs w:val="19"/>
                <w:highlight w:val="white"/>
              </w:rPr>
              <w:t>firstLetterOfLastName</w:t>
            </w:r>
            <w:proofErr w:type="spellEnd"/>
            <w:r w:rsidRPr="00B425BE">
              <w:rPr>
                <w:rFonts w:ascii="Consolas" w:hAnsi="Consolas" w:cs="Consolas"/>
                <w:color w:val="000000"/>
                <w:sz w:val="19"/>
                <w:szCs w:val="19"/>
                <w:highlight w:val="white"/>
              </w:rPr>
              <w:t xml:space="preserve"> = </w:t>
            </w:r>
            <w:proofErr w:type="spellStart"/>
            <w:r w:rsidRPr="00B425BE">
              <w:rPr>
                <w:rFonts w:ascii="Consolas" w:hAnsi="Consolas" w:cs="Consolas"/>
                <w:color w:val="000000"/>
                <w:sz w:val="19"/>
                <w:szCs w:val="19"/>
                <w:highlight w:val="white"/>
              </w:rPr>
              <w:t>lastname.First</w:t>
            </w:r>
            <w:proofErr w:type="spellEnd"/>
            <w:r w:rsidRPr="00B425BE">
              <w:rPr>
                <w:rFonts w:ascii="Consolas" w:hAnsi="Consolas" w:cs="Consolas"/>
                <w:color w:val="000000"/>
                <w:sz w:val="19"/>
                <w:szCs w:val="19"/>
                <w:highlight w:val="white"/>
              </w:rPr>
              <w:t>();</w:t>
            </w:r>
          </w:p>
          <w:p w14:paraId="5E2AE487" w14:textId="0517171D"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proofErr w:type="spellStart"/>
            <w:r>
              <w:rPr>
                <w:rFonts w:ascii="Consolas" w:hAnsi="Consolas" w:cs="Consolas"/>
                <w:color w:val="0000FF"/>
                <w:sz w:val="19"/>
                <w:szCs w:val="19"/>
                <w:highlight w:val="white"/>
              </w:rPr>
              <w:t>ServicePartitionKey</w:t>
            </w:r>
            <w:proofErr w:type="spellEnd"/>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00"/>
                <w:sz w:val="19"/>
                <w:szCs w:val="19"/>
                <w:highlight w:val="white"/>
              </w:rPr>
              <w:t>partitionKey</w:t>
            </w:r>
            <w:proofErr w:type="spellEnd"/>
            <w:r w:rsidRPr="00B425BE">
              <w:rPr>
                <w:rFonts w:ascii="Consolas" w:hAnsi="Consolas" w:cs="Consolas"/>
                <w:color w:val="000000"/>
                <w:sz w:val="19"/>
                <w:szCs w:val="19"/>
                <w:highlight w:val="white"/>
              </w:rPr>
              <w:t xml:space="preserve"> = </w:t>
            </w:r>
            <w:r w:rsidR="00930BA5">
              <w:rPr>
                <w:rFonts w:ascii="Consolas" w:hAnsi="Consolas" w:cs="Consolas"/>
                <w:color w:val="000000"/>
                <w:sz w:val="19"/>
                <w:szCs w:val="19"/>
                <w:highlight w:val="white"/>
              </w:rPr>
              <w:t xml:space="preserve">new </w:t>
            </w:r>
            <w:proofErr w:type="spellStart"/>
            <w:r>
              <w:rPr>
                <w:rFonts w:ascii="Consolas" w:hAnsi="Consolas" w:cs="Consolas"/>
                <w:color w:val="000000"/>
                <w:sz w:val="19"/>
                <w:szCs w:val="19"/>
                <w:highlight w:val="white"/>
              </w:rPr>
              <w:t>ServicePartitionKey</w:t>
            </w:r>
            <w:proofErr w:type="spellEnd"/>
            <w:r>
              <w:rPr>
                <w:rFonts w:ascii="Consolas" w:hAnsi="Consolas" w:cs="Consolas"/>
                <w:color w:val="000000"/>
                <w:sz w:val="19"/>
                <w:szCs w:val="19"/>
                <w:highlight w:val="white"/>
              </w:rPr>
              <w:t>(</w:t>
            </w:r>
            <w:proofErr w:type="spellStart"/>
            <w:r w:rsidRPr="00B425BE">
              <w:rPr>
                <w:rFonts w:ascii="Consolas" w:hAnsi="Consolas" w:cs="Consolas"/>
                <w:color w:val="2B91AF"/>
                <w:sz w:val="19"/>
                <w:szCs w:val="19"/>
                <w:highlight w:val="white"/>
              </w:rPr>
              <w:t>Char</w:t>
            </w:r>
            <w:r w:rsidRPr="00B425BE">
              <w:rPr>
                <w:rFonts w:ascii="Consolas" w:hAnsi="Consolas" w:cs="Consolas"/>
                <w:color w:val="000000"/>
                <w:sz w:val="19"/>
                <w:szCs w:val="19"/>
                <w:highlight w:val="white"/>
              </w:rPr>
              <w:t>.ToUpper</w:t>
            </w:r>
            <w:proofErr w:type="spellEnd"/>
            <w:r w:rsidRPr="00B425BE">
              <w:rPr>
                <w:rFonts w:ascii="Consolas" w:hAnsi="Consolas" w:cs="Consolas"/>
                <w:color w:val="000000"/>
                <w:sz w:val="19"/>
                <w:szCs w:val="19"/>
                <w:highlight w:val="white"/>
              </w:rPr>
              <w:t>(</w:t>
            </w:r>
            <w:proofErr w:type="spellStart"/>
            <w:r w:rsidRPr="00B425BE">
              <w:rPr>
                <w:rFonts w:ascii="Consolas" w:hAnsi="Consolas" w:cs="Consolas"/>
                <w:color w:val="000000"/>
                <w:sz w:val="19"/>
                <w:szCs w:val="19"/>
                <w:highlight w:val="white"/>
              </w:rPr>
              <w:t>firstLetterOfLastName</w:t>
            </w:r>
            <w:proofErr w:type="spellEnd"/>
            <w:r w:rsidRPr="00B425BE">
              <w:rPr>
                <w:rFonts w:ascii="Consolas" w:hAnsi="Consolas" w:cs="Consolas"/>
                <w:color w:val="000000"/>
                <w:sz w:val="19"/>
                <w:szCs w:val="19"/>
                <w:highlight w:val="white"/>
              </w:rPr>
              <w:t xml:space="preserve">) - </w:t>
            </w:r>
            <w:r w:rsidRPr="00B425BE">
              <w:rPr>
                <w:rFonts w:ascii="Consolas" w:hAnsi="Consolas" w:cs="Consolas"/>
                <w:color w:val="A31515"/>
                <w:sz w:val="19"/>
                <w:szCs w:val="19"/>
                <w:highlight w:val="white"/>
              </w:rPr>
              <w:t>'A'</w:t>
            </w:r>
            <w:r>
              <w:rPr>
                <w:rFonts w:ascii="Consolas" w:hAnsi="Consolas" w:cs="Consolas"/>
                <w:color w:val="A31515"/>
                <w:sz w:val="19"/>
                <w:szCs w:val="19"/>
                <w:highlight w:val="white"/>
              </w:rPr>
              <w:t>)</w:t>
            </w:r>
            <w:r w:rsidRPr="00B425BE">
              <w:rPr>
                <w:rFonts w:ascii="Consolas" w:hAnsi="Consolas" w:cs="Consolas"/>
                <w:color w:val="000000"/>
                <w:sz w:val="19"/>
                <w:szCs w:val="19"/>
                <w:highlight w:val="white"/>
              </w:rPr>
              <w:t>;</w:t>
            </w:r>
          </w:p>
          <w:p w14:paraId="2E8DF266"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p>
          <w:p w14:paraId="1699075A"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sidRPr="00B425BE">
              <w:rPr>
                <w:rFonts w:ascii="Consolas" w:hAnsi="Consolas" w:cs="Consolas"/>
                <w:color w:val="2B91AF"/>
                <w:sz w:val="19"/>
                <w:szCs w:val="19"/>
                <w:highlight w:val="white"/>
              </w:rPr>
              <w:t>ResolvedServicePartition</w:t>
            </w:r>
            <w:proofErr w:type="spellEnd"/>
            <w:r w:rsidRPr="00B425BE">
              <w:rPr>
                <w:rFonts w:ascii="Consolas" w:hAnsi="Consolas" w:cs="Consolas"/>
                <w:color w:val="000000"/>
                <w:sz w:val="19"/>
                <w:szCs w:val="19"/>
                <w:highlight w:val="white"/>
              </w:rPr>
              <w:t xml:space="preserve"> partition = </w:t>
            </w:r>
            <w:r w:rsidRPr="00B425BE">
              <w:rPr>
                <w:rFonts w:ascii="Consolas" w:hAnsi="Consolas" w:cs="Consolas"/>
                <w:color w:val="0000FF"/>
                <w:sz w:val="19"/>
                <w:szCs w:val="19"/>
                <w:highlight w:val="white"/>
              </w:rPr>
              <w:t>await</w:t>
            </w:r>
            <w:r w:rsidRPr="00B425BE">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sidRPr="00B425BE">
              <w:rPr>
                <w:rFonts w:ascii="Consolas" w:hAnsi="Consolas" w:cs="Consolas"/>
                <w:color w:val="0000FF"/>
                <w:sz w:val="19"/>
                <w:szCs w:val="19"/>
                <w:highlight w:val="white"/>
              </w:rPr>
              <w:t>this</w:t>
            </w:r>
            <w:r w:rsidRPr="00B425BE">
              <w:rPr>
                <w:rFonts w:ascii="Consolas" w:hAnsi="Consolas" w:cs="Consolas"/>
                <w:color w:val="000000"/>
                <w:sz w:val="19"/>
                <w:szCs w:val="19"/>
                <w:highlight w:val="white"/>
              </w:rPr>
              <w:t>.servicePartitionResolver.ResolveAsync</w:t>
            </w:r>
            <w:proofErr w:type="spellEnd"/>
            <w:r w:rsidRPr="00B425BE">
              <w:rPr>
                <w:rFonts w:ascii="Consolas" w:hAnsi="Consolas" w:cs="Consolas"/>
                <w:color w:val="000000"/>
                <w:sz w:val="19"/>
                <w:szCs w:val="19"/>
                <w:highlight w:val="white"/>
              </w:rPr>
              <w:t>(</w:t>
            </w:r>
            <w:proofErr w:type="spellStart"/>
            <w:r w:rsidRPr="00B425BE">
              <w:rPr>
                <w:rFonts w:ascii="Consolas" w:hAnsi="Consolas" w:cs="Consolas"/>
                <w:color w:val="000000"/>
                <w:sz w:val="19"/>
                <w:szCs w:val="19"/>
                <w:highlight w:val="white"/>
              </w:rPr>
              <w:t>alphabetServiceUri</w:t>
            </w:r>
            <w:proofErr w:type="spellEnd"/>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00"/>
                <w:sz w:val="19"/>
                <w:szCs w:val="19"/>
                <w:highlight w:val="white"/>
              </w:rPr>
              <w:t>partitionKey</w:t>
            </w:r>
            <w:proofErr w:type="spellEnd"/>
            <w:r w:rsidRPr="00B425BE">
              <w:rPr>
                <w:rFonts w:ascii="Consolas" w:hAnsi="Consolas" w:cs="Consolas"/>
                <w:color w:val="000000"/>
                <w:sz w:val="19"/>
                <w:szCs w:val="19"/>
                <w:highlight w:val="white"/>
              </w:rPr>
              <w:t xml:space="preserve">, </w:t>
            </w:r>
          </w:p>
          <w:p w14:paraId="07BBC870"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ab/>
            </w:r>
            <w:r>
              <w:rPr>
                <w:rFonts w:ascii="Consolas" w:hAnsi="Consolas" w:cs="Consolas"/>
                <w:color w:val="2B91AF"/>
                <w:sz w:val="19"/>
                <w:szCs w:val="19"/>
                <w:highlight w:val="white"/>
              </w:rPr>
              <w:tab/>
            </w:r>
            <w:proofErr w:type="spellStart"/>
            <w:r w:rsidRPr="00B425BE">
              <w:rPr>
                <w:rFonts w:ascii="Consolas" w:hAnsi="Consolas" w:cs="Consolas"/>
                <w:color w:val="000000"/>
                <w:sz w:val="19"/>
                <w:szCs w:val="19"/>
                <w:highlight w:val="white"/>
              </w:rPr>
              <w:t>cancelRequest</w:t>
            </w:r>
            <w:proofErr w:type="spellEnd"/>
            <w:r w:rsidRPr="00B425BE">
              <w:rPr>
                <w:rFonts w:ascii="Consolas" w:hAnsi="Consolas" w:cs="Consolas"/>
                <w:color w:val="000000"/>
                <w:sz w:val="19"/>
                <w:szCs w:val="19"/>
                <w:highlight w:val="white"/>
              </w:rPr>
              <w:t>);</w:t>
            </w:r>
          </w:p>
          <w:p w14:paraId="4A0521C4"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sidRPr="00B425BE">
              <w:rPr>
                <w:rFonts w:ascii="Consolas" w:hAnsi="Consolas" w:cs="Consolas"/>
                <w:color w:val="2B91AF"/>
                <w:sz w:val="19"/>
                <w:szCs w:val="19"/>
                <w:highlight w:val="white"/>
              </w:rPr>
              <w:t>ResolvedServiceEndpoint</w:t>
            </w:r>
            <w:proofErr w:type="spellEnd"/>
            <w:r w:rsidRPr="00B425BE">
              <w:rPr>
                <w:rFonts w:ascii="Consolas" w:hAnsi="Consolas" w:cs="Consolas"/>
                <w:color w:val="000000"/>
                <w:sz w:val="19"/>
                <w:szCs w:val="19"/>
                <w:highlight w:val="white"/>
              </w:rPr>
              <w:t xml:space="preserve"> ep = </w:t>
            </w:r>
            <w:proofErr w:type="spellStart"/>
            <w:r w:rsidRPr="00B425BE">
              <w:rPr>
                <w:rFonts w:ascii="Consolas" w:hAnsi="Consolas" w:cs="Consolas"/>
                <w:color w:val="000000"/>
                <w:sz w:val="19"/>
                <w:szCs w:val="19"/>
                <w:highlight w:val="white"/>
              </w:rPr>
              <w:t>partition.GetEndpoint</w:t>
            </w:r>
            <w:proofErr w:type="spellEnd"/>
            <w:r w:rsidRPr="00B425BE">
              <w:rPr>
                <w:rFonts w:ascii="Consolas" w:hAnsi="Consolas" w:cs="Consolas"/>
                <w:color w:val="000000"/>
                <w:sz w:val="19"/>
                <w:szCs w:val="19"/>
                <w:highlight w:val="white"/>
              </w:rPr>
              <w:t>();</w:t>
            </w:r>
          </w:p>
          <w:p w14:paraId="41ED3511"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p>
          <w:p w14:paraId="4419B759"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sidRPr="00B425BE">
              <w:rPr>
                <w:rFonts w:ascii="Consolas" w:hAnsi="Consolas" w:cs="Consolas"/>
                <w:color w:val="2B91AF"/>
                <w:sz w:val="19"/>
                <w:szCs w:val="19"/>
                <w:highlight w:val="white"/>
              </w:rPr>
              <w:t>JObject</w:t>
            </w:r>
            <w:proofErr w:type="spellEnd"/>
            <w:r w:rsidRPr="00B425BE">
              <w:rPr>
                <w:rFonts w:ascii="Consolas" w:hAnsi="Consolas" w:cs="Consolas"/>
                <w:color w:val="000000"/>
                <w:sz w:val="19"/>
                <w:szCs w:val="19"/>
                <w:highlight w:val="white"/>
              </w:rPr>
              <w:t xml:space="preserve"> addresses = </w:t>
            </w:r>
            <w:proofErr w:type="spellStart"/>
            <w:r w:rsidRPr="00B425BE">
              <w:rPr>
                <w:rFonts w:ascii="Consolas" w:hAnsi="Consolas" w:cs="Consolas"/>
                <w:color w:val="2B91AF"/>
                <w:sz w:val="19"/>
                <w:szCs w:val="19"/>
                <w:highlight w:val="white"/>
              </w:rPr>
              <w:t>JObject</w:t>
            </w:r>
            <w:r w:rsidRPr="00B425BE">
              <w:rPr>
                <w:rFonts w:ascii="Consolas" w:hAnsi="Consolas" w:cs="Consolas"/>
                <w:color w:val="000000"/>
                <w:sz w:val="19"/>
                <w:szCs w:val="19"/>
                <w:highlight w:val="white"/>
              </w:rPr>
              <w:t>.Parse</w:t>
            </w:r>
            <w:proofErr w:type="spellEnd"/>
            <w:r w:rsidRPr="00B425BE">
              <w:rPr>
                <w:rFonts w:ascii="Consolas" w:hAnsi="Consolas" w:cs="Consolas"/>
                <w:color w:val="000000"/>
                <w:sz w:val="19"/>
                <w:szCs w:val="19"/>
                <w:highlight w:val="white"/>
              </w:rPr>
              <w:t>(</w:t>
            </w:r>
            <w:proofErr w:type="spellStart"/>
            <w:r w:rsidRPr="00B425BE">
              <w:rPr>
                <w:rFonts w:ascii="Consolas" w:hAnsi="Consolas" w:cs="Consolas"/>
                <w:color w:val="000000"/>
                <w:sz w:val="19"/>
                <w:szCs w:val="19"/>
                <w:highlight w:val="white"/>
              </w:rPr>
              <w:t>ep.Address</w:t>
            </w:r>
            <w:proofErr w:type="spellEnd"/>
            <w:r w:rsidRPr="00B425BE">
              <w:rPr>
                <w:rFonts w:ascii="Consolas" w:hAnsi="Consolas" w:cs="Consolas"/>
                <w:color w:val="000000"/>
                <w:sz w:val="19"/>
                <w:szCs w:val="19"/>
                <w:highlight w:val="white"/>
              </w:rPr>
              <w:t>);</w:t>
            </w:r>
          </w:p>
          <w:p w14:paraId="299BB9EF"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sidRPr="00B425BE">
              <w:rPr>
                <w:rFonts w:ascii="Consolas" w:hAnsi="Consolas" w:cs="Consolas"/>
                <w:color w:val="0000FF"/>
                <w:sz w:val="19"/>
                <w:szCs w:val="19"/>
                <w:highlight w:val="white"/>
              </w:rPr>
              <w:t>string</w:t>
            </w:r>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00"/>
                <w:sz w:val="19"/>
                <w:szCs w:val="19"/>
                <w:highlight w:val="white"/>
              </w:rPr>
              <w:t>primaryReplicaAddress</w:t>
            </w:r>
            <w:proofErr w:type="spellEnd"/>
            <w:r w:rsidRPr="00B425BE">
              <w:rPr>
                <w:rFonts w:ascii="Consolas" w:hAnsi="Consolas" w:cs="Consolas"/>
                <w:color w:val="000000"/>
                <w:sz w:val="19"/>
                <w:szCs w:val="19"/>
                <w:highlight w:val="white"/>
              </w:rPr>
              <w:t xml:space="preserve"> = </w:t>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r>
          </w:p>
          <w:p w14:paraId="5638CF2E"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sidRPr="00B425BE">
              <w:rPr>
                <w:rFonts w:ascii="Consolas" w:hAnsi="Consolas" w:cs="Consolas"/>
                <w:color w:val="000000"/>
                <w:sz w:val="19"/>
                <w:szCs w:val="19"/>
                <w:highlight w:val="white"/>
              </w:rPr>
              <w:t>addresses[</w:t>
            </w:r>
            <w:r w:rsidRPr="00B425BE">
              <w:rPr>
                <w:rFonts w:ascii="Consolas" w:hAnsi="Consolas" w:cs="Consolas"/>
                <w:color w:val="A31515"/>
                <w:sz w:val="19"/>
                <w:szCs w:val="19"/>
                <w:highlight w:val="white"/>
              </w:rPr>
              <w:t>"Endpoints"</w:t>
            </w:r>
            <w:r w:rsidRPr="00B425BE">
              <w:rPr>
                <w:rFonts w:ascii="Consolas" w:hAnsi="Consolas" w:cs="Consolas"/>
                <w:color w:val="000000"/>
                <w:sz w:val="19"/>
                <w:szCs w:val="19"/>
                <w:highlight w:val="white"/>
              </w:rPr>
              <w:t>][</w:t>
            </w:r>
            <w:r w:rsidRPr="00B425BE">
              <w:rPr>
                <w:rFonts w:ascii="Consolas" w:hAnsi="Consolas" w:cs="Consolas"/>
                <w:color w:val="A31515"/>
                <w:sz w:val="19"/>
                <w:szCs w:val="19"/>
                <w:highlight w:val="white"/>
              </w:rPr>
              <w:t>"Internal"</w:t>
            </w:r>
            <w:r w:rsidRPr="00B425BE">
              <w:rPr>
                <w:rFonts w:ascii="Consolas" w:hAnsi="Consolas" w:cs="Consolas"/>
                <w:color w:val="000000"/>
                <w:sz w:val="19"/>
                <w:szCs w:val="19"/>
                <w:highlight w:val="white"/>
              </w:rPr>
              <w:t>].Value&lt;</w:t>
            </w:r>
            <w:r w:rsidRPr="00B425BE">
              <w:rPr>
                <w:rFonts w:ascii="Consolas" w:hAnsi="Consolas" w:cs="Consolas"/>
                <w:color w:val="0000FF"/>
                <w:sz w:val="19"/>
                <w:szCs w:val="19"/>
                <w:highlight w:val="white"/>
              </w:rPr>
              <w:t>string</w:t>
            </w:r>
            <w:r w:rsidRPr="00B425BE">
              <w:rPr>
                <w:rFonts w:ascii="Consolas" w:hAnsi="Consolas" w:cs="Consolas"/>
                <w:color w:val="000000"/>
                <w:sz w:val="19"/>
                <w:szCs w:val="19"/>
                <w:highlight w:val="white"/>
              </w:rPr>
              <w:t>&gt;();</w:t>
            </w:r>
          </w:p>
          <w:p w14:paraId="5C70EAE1"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p>
          <w:p w14:paraId="72EFAB67"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sidRPr="00B425BE">
              <w:rPr>
                <w:rFonts w:ascii="Consolas" w:hAnsi="Consolas" w:cs="Consolas"/>
                <w:color w:val="2B91AF"/>
                <w:sz w:val="19"/>
                <w:szCs w:val="19"/>
                <w:highlight w:val="white"/>
              </w:rPr>
              <w:t>UriBuilder</w:t>
            </w:r>
            <w:proofErr w:type="spellEnd"/>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00"/>
                <w:sz w:val="19"/>
                <w:szCs w:val="19"/>
                <w:highlight w:val="white"/>
              </w:rPr>
              <w:t>primaryReplicaUriBuilder</w:t>
            </w:r>
            <w:proofErr w:type="spellEnd"/>
            <w:r w:rsidRPr="00B425BE">
              <w:rPr>
                <w:rFonts w:ascii="Consolas" w:hAnsi="Consolas" w:cs="Consolas"/>
                <w:color w:val="000000"/>
                <w:sz w:val="19"/>
                <w:szCs w:val="19"/>
                <w:highlight w:val="white"/>
              </w:rPr>
              <w:t xml:space="preserve"> = </w:t>
            </w:r>
            <w:r w:rsidRPr="00B425BE">
              <w:rPr>
                <w:rFonts w:ascii="Consolas" w:hAnsi="Consolas" w:cs="Consolas"/>
                <w:color w:val="0000FF"/>
                <w:sz w:val="19"/>
                <w:szCs w:val="19"/>
                <w:highlight w:val="white"/>
              </w:rPr>
              <w:t>new</w:t>
            </w:r>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2B91AF"/>
                <w:sz w:val="19"/>
                <w:szCs w:val="19"/>
                <w:highlight w:val="white"/>
              </w:rPr>
              <w:t>UriBuilder</w:t>
            </w:r>
            <w:proofErr w:type="spellEnd"/>
            <w:r w:rsidRPr="00B425BE">
              <w:rPr>
                <w:rFonts w:ascii="Consolas" w:hAnsi="Consolas" w:cs="Consolas"/>
                <w:color w:val="000000"/>
                <w:sz w:val="19"/>
                <w:szCs w:val="19"/>
                <w:highlight w:val="white"/>
              </w:rPr>
              <w:t>(</w:t>
            </w:r>
            <w:proofErr w:type="spellStart"/>
            <w:r w:rsidRPr="00B425BE">
              <w:rPr>
                <w:rFonts w:ascii="Consolas" w:hAnsi="Consolas" w:cs="Consolas"/>
                <w:color w:val="000000"/>
                <w:sz w:val="19"/>
                <w:szCs w:val="19"/>
                <w:highlight w:val="white"/>
              </w:rPr>
              <w:t>primaryReplicaAddress</w:t>
            </w:r>
            <w:proofErr w:type="spellEnd"/>
            <w:r w:rsidRPr="00B425BE">
              <w:rPr>
                <w:rFonts w:ascii="Consolas" w:hAnsi="Consolas" w:cs="Consolas"/>
                <w:color w:val="000000"/>
                <w:sz w:val="19"/>
                <w:szCs w:val="19"/>
                <w:highlight w:val="white"/>
              </w:rPr>
              <w:t>);</w:t>
            </w:r>
          </w:p>
          <w:p w14:paraId="6F8F7D4F"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sidRPr="00B425BE">
              <w:rPr>
                <w:rFonts w:ascii="Consolas" w:hAnsi="Consolas" w:cs="Consolas"/>
                <w:color w:val="000000"/>
                <w:sz w:val="19"/>
                <w:szCs w:val="19"/>
                <w:highlight w:val="white"/>
              </w:rPr>
              <w:t>primaryReplicaUriBuilder.Query</w:t>
            </w:r>
            <w:proofErr w:type="spellEnd"/>
            <w:r w:rsidRPr="00B425BE">
              <w:rPr>
                <w:rFonts w:ascii="Consolas" w:hAnsi="Consolas" w:cs="Consolas"/>
                <w:color w:val="000000"/>
                <w:sz w:val="19"/>
                <w:szCs w:val="19"/>
                <w:highlight w:val="white"/>
              </w:rPr>
              <w:t xml:space="preserve"> = </w:t>
            </w:r>
            <w:r w:rsidRPr="00B425BE">
              <w:rPr>
                <w:rFonts w:ascii="Consolas" w:hAnsi="Consolas" w:cs="Consolas"/>
                <w:color w:val="A31515"/>
                <w:sz w:val="19"/>
                <w:szCs w:val="19"/>
                <w:highlight w:val="white"/>
              </w:rPr>
              <w:t>"</w:t>
            </w:r>
            <w:proofErr w:type="spellStart"/>
            <w:r w:rsidRPr="00B425BE">
              <w:rPr>
                <w:rFonts w:ascii="Consolas" w:hAnsi="Consolas" w:cs="Consolas"/>
                <w:color w:val="A31515"/>
                <w:sz w:val="19"/>
                <w:szCs w:val="19"/>
                <w:highlight w:val="white"/>
              </w:rPr>
              <w:t>lastname</w:t>
            </w:r>
            <w:proofErr w:type="spellEnd"/>
            <w:r w:rsidRPr="00B425BE">
              <w:rPr>
                <w:rFonts w:ascii="Consolas" w:hAnsi="Consolas" w:cs="Consolas"/>
                <w:color w:val="A31515"/>
                <w:sz w:val="19"/>
                <w:szCs w:val="19"/>
                <w:highlight w:val="white"/>
              </w:rPr>
              <w:t>="</w:t>
            </w:r>
            <w:r w:rsidRPr="00B425BE">
              <w:rPr>
                <w:rFonts w:ascii="Consolas" w:hAnsi="Consolas" w:cs="Consolas"/>
                <w:color w:val="000000"/>
                <w:sz w:val="19"/>
                <w:szCs w:val="19"/>
                <w:highlight w:val="white"/>
              </w:rPr>
              <w:t xml:space="preserve"> + </w:t>
            </w:r>
            <w:proofErr w:type="spellStart"/>
            <w:r w:rsidRPr="00B425BE">
              <w:rPr>
                <w:rFonts w:ascii="Consolas" w:hAnsi="Consolas" w:cs="Consolas"/>
                <w:color w:val="000000"/>
                <w:sz w:val="19"/>
                <w:szCs w:val="19"/>
                <w:highlight w:val="white"/>
              </w:rPr>
              <w:t>lastname</w:t>
            </w:r>
            <w:proofErr w:type="spellEnd"/>
            <w:r w:rsidRPr="00B425BE">
              <w:rPr>
                <w:rFonts w:ascii="Consolas" w:hAnsi="Consolas" w:cs="Consolas"/>
                <w:color w:val="000000"/>
                <w:sz w:val="19"/>
                <w:szCs w:val="19"/>
                <w:highlight w:val="white"/>
              </w:rPr>
              <w:t>;</w:t>
            </w:r>
          </w:p>
          <w:p w14:paraId="6EC7394E"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p>
          <w:p w14:paraId="6BEE5E0B"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sidRPr="00B425BE">
              <w:rPr>
                <w:rFonts w:ascii="Consolas" w:hAnsi="Consolas" w:cs="Consolas"/>
                <w:color w:val="0000FF"/>
                <w:sz w:val="19"/>
                <w:szCs w:val="19"/>
                <w:highlight w:val="white"/>
              </w:rPr>
              <w:t>string</w:t>
            </w:r>
            <w:r w:rsidRPr="00B425BE">
              <w:rPr>
                <w:rFonts w:ascii="Consolas" w:hAnsi="Consolas" w:cs="Consolas"/>
                <w:color w:val="000000"/>
                <w:sz w:val="19"/>
                <w:szCs w:val="19"/>
                <w:highlight w:val="white"/>
              </w:rPr>
              <w:t xml:space="preserve"> result = </w:t>
            </w:r>
            <w:r w:rsidRPr="00B425BE">
              <w:rPr>
                <w:rFonts w:ascii="Consolas" w:hAnsi="Consolas" w:cs="Consolas"/>
                <w:color w:val="0000FF"/>
                <w:sz w:val="19"/>
                <w:szCs w:val="19"/>
                <w:highlight w:val="white"/>
              </w:rPr>
              <w:t>await</w:t>
            </w:r>
            <w:r w:rsidRPr="00B425BE">
              <w:rPr>
                <w:rFonts w:ascii="Consolas" w:hAnsi="Consolas" w:cs="Consolas"/>
                <w:color w:val="000000"/>
                <w:sz w:val="19"/>
                <w:szCs w:val="19"/>
                <w:highlight w:val="white"/>
              </w:rPr>
              <w:t xml:space="preserve"> </w:t>
            </w:r>
          </w:p>
          <w:p w14:paraId="329ABDD0"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B425BE">
              <w:rPr>
                <w:rFonts w:ascii="Consolas" w:hAnsi="Consolas" w:cs="Consolas"/>
                <w:color w:val="0000FF"/>
                <w:sz w:val="19"/>
                <w:szCs w:val="19"/>
                <w:highlight w:val="white"/>
              </w:rPr>
              <w:t>this</w:t>
            </w:r>
            <w:r w:rsidRPr="00B425BE">
              <w:rPr>
                <w:rFonts w:ascii="Consolas" w:hAnsi="Consolas" w:cs="Consolas"/>
                <w:color w:val="000000"/>
                <w:sz w:val="19"/>
                <w:szCs w:val="19"/>
                <w:highlight w:val="white"/>
              </w:rPr>
              <w:t>.httpClient.GetStringAsync</w:t>
            </w:r>
            <w:proofErr w:type="spellEnd"/>
            <w:r w:rsidRPr="00B425BE">
              <w:rPr>
                <w:rFonts w:ascii="Consolas" w:hAnsi="Consolas" w:cs="Consolas"/>
                <w:color w:val="000000"/>
                <w:sz w:val="19"/>
                <w:szCs w:val="19"/>
                <w:highlight w:val="white"/>
              </w:rPr>
              <w:t>(</w:t>
            </w:r>
            <w:proofErr w:type="spellStart"/>
            <w:r w:rsidRPr="00B425BE">
              <w:rPr>
                <w:rFonts w:ascii="Consolas" w:hAnsi="Consolas" w:cs="Consolas"/>
                <w:color w:val="000000"/>
                <w:sz w:val="19"/>
                <w:szCs w:val="19"/>
                <w:highlight w:val="white"/>
              </w:rPr>
              <w:t>primaryReplicaUriBuilder.Uri</w:t>
            </w:r>
            <w:proofErr w:type="spellEnd"/>
            <w:r w:rsidRPr="00B425BE">
              <w:rPr>
                <w:rFonts w:ascii="Consolas" w:hAnsi="Consolas" w:cs="Consolas"/>
                <w:color w:val="000000"/>
                <w:sz w:val="19"/>
                <w:szCs w:val="19"/>
                <w:highlight w:val="white"/>
              </w:rPr>
              <w:t>);</w:t>
            </w:r>
          </w:p>
          <w:p w14:paraId="7570AB1A"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p>
          <w:p w14:paraId="7E60FCC7" w14:textId="5F084146"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output = </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"Result: {0}. Partition key: '{1}' generated from the first letter '{2}' of input value '{3}'.Processing service partition ID: {4}. Processing service replica address: {5}"</w:t>
            </w:r>
            <w:r>
              <w:rPr>
                <w:rFonts w:ascii="Consolas" w:hAnsi="Consolas" w:cs="Consolas"/>
                <w:color w:val="000000"/>
                <w:sz w:val="19"/>
                <w:szCs w:val="19"/>
                <w:highlight w:val="white"/>
              </w:rPr>
              <w:t>,</w:t>
            </w:r>
          </w:p>
          <w:p w14:paraId="69CE53B4"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w:t>
            </w:r>
          </w:p>
          <w:p w14:paraId="2B6E1282"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partitionKey.Value</w:t>
            </w:r>
            <w:proofErr w:type="spellEnd"/>
            <w:r>
              <w:rPr>
                <w:rFonts w:ascii="Consolas" w:hAnsi="Consolas" w:cs="Consolas"/>
                <w:color w:val="000000"/>
                <w:sz w:val="19"/>
                <w:szCs w:val="19"/>
                <w:highlight w:val="white"/>
              </w:rPr>
              <w:t>,</w:t>
            </w:r>
          </w:p>
          <w:p w14:paraId="38C8D134"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firstLetterOfLastName</w:t>
            </w:r>
            <w:proofErr w:type="spellEnd"/>
            <w:r>
              <w:rPr>
                <w:rFonts w:ascii="Consolas" w:hAnsi="Consolas" w:cs="Consolas"/>
                <w:color w:val="000000"/>
                <w:sz w:val="19"/>
                <w:szCs w:val="19"/>
                <w:highlight w:val="white"/>
              </w:rPr>
              <w:t>,</w:t>
            </w:r>
          </w:p>
          <w:p w14:paraId="0B0E98C7"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14:paraId="4A07B873"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partition.Info.Id</w:t>
            </w:r>
            <w:proofErr w:type="spellEnd"/>
            <w:r>
              <w:rPr>
                <w:rFonts w:ascii="Consolas" w:hAnsi="Consolas" w:cs="Consolas"/>
                <w:color w:val="000000"/>
                <w:sz w:val="19"/>
                <w:szCs w:val="19"/>
                <w:highlight w:val="white"/>
              </w:rPr>
              <w:t>,</w:t>
            </w:r>
          </w:p>
          <w:p w14:paraId="253BE96C"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primaryReplicaAddress</w:t>
            </w:r>
            <w:proofErr w:type="spellEnd"/>
            <w:r>
              <w:rPr>
                <w:rFonts w:ascii="Consolas" w:hAnsi="Consolas" w:cs="Consolas"/>
                <w:color w:val="000000"/>
                <w:sz w:val="19"/>
                <w:szCs w:val="19"/>
                <w:highlight w:val="white"/>
              </w:rPr>
              <w:t>);</w:t>
            </w:r>
          </w:p>
          <w:p w14:paraId="06769F51" w14:textId="77777777" w:rsidR="007A706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CA9A0E"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FF"/>
                <w:sz w:val="19"/>
                <w:szCs w:val="19"/>
                <w:highlight w:val="white"/>
              </w:rPr>
              <w:t>catch</w:t>
            </w:r>
            <w:r w:rsidRPr="00B425BE">
              <w:rPr>
                <w:rFonts w:ascii="Consolas" w:hAnsi="Consolas" w:cs="Consolas"/>
                <w:color w:val="000000"/>
                <w:sz w:val="19"/>
                <w:szCs w:val="19"/>
                <w:highlight w:val="white"/>
              </w:rPr>
              <w:t xml:space="preserve"> (</w:t>
            </w:r>
            <w:r w:rsidRPr="00B425BE">
              <w:rPr>
                <w:rFonts w:ascii="Consolas" w:hAnsi="Consolas" w:cs="Consolas"/>
                <w:color w:val="2B91AF"/>
                <w:sz w:val="19"/>
                <w:szCs w:val="19"/>
                <w:highlight w:val="white"/>
              </w:rPr>
              <w:t>Exception</w:t>
            </w:r>
            <w:r w:rsidRPr="00B425BE">
              <w:rPr>
                <w:rFonts w:ascii="Consolas" w:hAnsi="Consolas" w:cs="Consolas"/>
                <w:color w:val="000000"/>
                <w:sz w:val="19"/>
                <w:szCs w:val="19"/>
                <w:highlight w:val="white"/>
              </w:rPr>
              <w:t xml:space="preserve"> ex)</w:t>
            </w:r>
          </w:p>
          <w:p w14:paraId="6A84C454"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00"/>
                <w:sz w:val="19"/>
                <w:szCs w:val="19"/>
                <w:highlight w:val="white"/>
              </w:rPr>
              <w:t>{</w:t>
            </w:r>
          </w:p>
          <w:p w14:paraId="026CC208"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Pr="00B425BE">
              <w:rPr>
                <w:rFonts w:ascii="Consolas" w:hAnsi="Consolas" w:cs="Consolas"/>
                <w:color w:val="000000"/>
                <w:sz w:val="19"/>
                <w:szCs w:val="19"/>
                <w:highlight w:val="white"/>
              </w:rPr>
              <w:t xml:space="preserve">output = </w:t>
            </w:r>
            <w:proofErr w:type="spellStart"/>
            <w:r w:rsidRPr="00B425BE">
              <w:rPr>
                <w:rFonts w:ascii="Consolas" w:hAnsi="Consolas" w:cs="Consolas"/>
                <w:color w:val="000000"/>
                <w:sz w:val="19"/>
                <w:szCs w:val="19"/>
                <w:highlight w:val="white"/>
              </w:rPr>
              <w:t>ex.Message</w:t>
            </w:r>
            <w:proofErr w:type="spellEnd"/>
            <w:r w:rsidRPr="00B425BE">
              <w:rPr>
                <w:rFonts w:ascii="Consolas" w:hAnsi="Consolas" w:cs="Consolas"/>
                <w:color w:val="000000"/>
                <w:sz w:val="19"/>
                <w:szCs w:val="19"/>
                <w:highlight w:val="white"/>
              </w:rPr>
              <w:t>;</w:t>
            </w:r>
          </w:p>
          <w:p w14:paraId="215C5585"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00"/>
                <w:sz w:val="19"/>
                <w:szCs w:val="19"/>
                <w:highlight w:val="white"/>
              </w:rPr>
              <w:t>}</w:t>
            </w:r>
          </w:p>
          <w:p w14:paraId="6E499407"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p>
          <w:p w14:paraId="17C0B0AE"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FF"/>
                <w:sz w:val="19"/>
                <w:szCs w:val="19"/>
                <w:highlight w:val="white"/>
              </w:rPr>
              <w:t>using</w:t>
            </w:r>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2B91AF"/>
                <w:sz w:val="19"/>
                <w:szCs w:val="19"/>
                <w:highlight w:val="white"/>
              </w:rPr>
              <w:t>HttpListenerResponse</w:t>
            </w:r>
            <w:proofErr w:type="spellEnd"/>
            <w:r w:rsidRPr="00B425BE">
              <w:rPr>
                <w:rFonts w:ascii="Consolas" w:hAnsi="Consolas" w:cs="Consolas"/>
                <w:color w:val="000000"/>
                <w:sz w:val="19"/>
                <w:szCs w:val="19"/>
                <w:highlight w:val="white"/>
              </w:rPr>
              <w:t xml:space="preserve"> response = </w:t>
            </w:r>
            <w:proofErr w:type="spellStart"/>
            <w:r w:rsidRPr="00B425BE">
              <w:rPr>
                <w:rFonts w:ascii="Consolas" w:hAnsi="Consolas" w:cs="Consolas"/>
                <w:color w:val="000000"/>
                <w:sz w:val="19"/>
                <w:szCs w:val="19"/>
                <w:highlight w:val="white"/>
              </w:rPr>
              <w:t>context.Response</w:t>
            </w:r>
            <w:proofErr w:type="spellEnd"/>
            <w:r w:rsidRPr="00B425BE">
              <w:rPr>
                <w:rFonts w:ascii="Consolas" w:hAnsi="Consolas" w:cs="Consolas"/>
                <w:color w:val="000000"/>
                <w:sz w:val="19"/>
                <w:szCs w:val="19"/>
                <w:highlight w:val="white"/>
              </w:rPr>
              <w:t>)</w:t>
            </w:r>
          </w:p>
          <w:p w14:paraId="5646B87C"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00"/>
                <w:sz w:val="19"/>
                <w:szCs w:val="19"/>
                <w:highlight w:val="white"/>
              </w:rPr>
              <w:t>{</w:t>
            </w:r>
          </w:p>
          <w:p w14:paraId="72204C81"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b/>
            </w:r>
            <w:r w:rsidRPr="00B425BE">
              <w:rPr>
                <w:rFonts w:ascii="Consolas" w:hAnsi="Consolas" w:cs="Consolas"/>
                <w:color w:val="0000FF"/>
                <w:sz w:val="19"/>
                <w:szCs w:val="19"/>
                <w:highlight w:val="white"/>
              </w:rPr>
              <w:t>if</w:t>
            </w:r>
            <w:r w:rsidRPr="00B425BE">
              <w:rPr>
                <w:rFonts w:ascii="Consolas" w:hAnsi="Consolas" w:cs="Consolas"/>
                <w:color w:val="000000"/>
                <w:sz w:val="19"/>
                <w:szCs w:val="19"/>
                <w:highlight w:val="white"/>
              </w:rPr>
              <w:t xml:space="preserve"> (output != </w:t>
            </w:r>
            <w:r w:rsidRPr="00B425BE">
              <w:rPr>
                <w:rFonts w:ascii="Consolas" w:hAnsi="Consolas" w:cs="Consolas"/>
                <w:color w:val="0000FF"/>
                <w:sz w:val="19"/>
                <w:szCs w:val="19"/>
                <w:highlight w:val="white"/>
              </w:rPr>
              <w:t>null</w:t>
            </w:r>
            <w:r w:rsidRPr="00B425BE">
              <w:rPr>
                <w:rFonts w:ascii="Consolas" w:hAnsi="Consolas" w:cs="Consolas"/>
                <w:color w:val="000000"/>
                <w:sz w:val="19"/>
                <w:szCs w:val="19"/>
                <w:highlight w:val="white"/>
              </w:rPr>
              <w:t>)</w:t>
            </w:r>
          </w:p>
          <w:p w14:paraId="5C23DA70"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Pr="00B425BE">
              <w:rPr>
                <w:rFonts w:ascii="Consolas" w:hAnsi="Consolas" w:cs="Consolas"/>
                <w:color w:val="000000"/>
                <w:sz w:val="19"/>
                <w:szCs w:val="19"/>
                <w:highlight w:val="white"/>
              </w:rPr>
              <w:t>{</w:t>
            </w:r>
          </w:p>
          <w:p w14:paraId="667FD1FA"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sidRPr="00B425BE">
              <w:rPr>
                <w:rFonts w:ascii="Consolas" w:hAnsi="Consolas" w:cs="Consolas"/>
                <w:color w:val="0000FF"/>
                <w:sz w:val="19"/>
                <w:szCs w:val="19"/>
                <w:highlight w:val="white"/>
              </w:rPr>
              <w:t>byte</w:t>
            </w:r>
            <w:r w:rsidRPr="00B425BE">
              <w:rPr>
                <w:rFonts w:ascii="Consolas" w:hAnsi="Consolas" w:cs="Consolas"/>
                <w:color w:val="000000"/>
                <w:sz w:val="19"/>
                <w:szCs w:val="19"/>
                <w:highlight w:val="white"/>
              </w:rPr>
              <w:t xml:space="preserve">[] </w:t>
            </w:r>
            <w:proofErr w:type="spellStart"/>
            <w:r w:rsidRPr="00B425BE">
              <w:rPr>
                <w:rFonts w:ascii="Consolas" w:hAnsi="Consolas" w:cs="Consolas"/>
                <w:color w:val="000000"/>
                <w:sz w:val="19"/>
                <w:szCs w:val="19"/>
                <w:highlight w:val="white"/>
              </w:rPr>
              <w:t>outBytes</w:t>
            </w:r>
            <w:proofErr w:type="spellEnd"/>
            <w:r w:rsidRPr="00B425BE">
              <w:rPr>
                <w:rFonts w:ascii="Consolas" w:hAnsi="Consolas" w:cs="Consolas"/>
                <w:color w:val="000000"/>
                <w:sz w:val="19"/>
                <w:szCs w:val="19"/>
                <w:highlight w:val="white"/>
              </w:rPr>
              <w:t xml:space="preserve"> = </w:t>
            </w:r>
            <w:r w:rsidRPr="00B425BE">
              <w:rPr>
                <w:rFonts w:ascii="Consolas" w:hAnsi="Consolas" w:cs="Consolas"/>
                <w:color w:val="2B91AF"/>
                <w:sz w:val="19"/>
                <w:szCs w:val="19"/>
                <w:highlight w:val="white"/>
              </w:rPr>
              <w:t>Encoding</w:t>
            </w:r>
            <w:r w:rsidRPr="00B425BE">
              <w:rPr>
                <w:rFonts w:ascii="Consolas" w:hAnsi="Consolas" w:cs="Consolas"/>
                <w:color w:val="000000"/>
                <w:sz w:val="19"/>
                <w:szCs w:val="19"/>
                <w:highlight w:val="white"/>
              </w:rPr>
              <w:t>.UTF8.GetBytes(output);</w:t>
            </w:r>
          </w:p>
          <w:p w14:paraId="50A7551C"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B425BE">
              <w:rPr>
                <w:rFonts w:ascii="Consolas" w:hAnsi="Consolas" w:cs="Consolas"/>
                <w:color w:val="000000"/>
                <w:sz w:val="19"/>
                <w:szCs w:val="19"/>
                <w:highlight w:val="white"/>
              </w:rPr>
              <w:t>response.OutputStream.Write</w:t>
            </w:r>
            <w:proofErr w:type="spellEnd"/>
            <w:r w:rsidRPr="00B425BE">
              <w:rPr>
                <w:rFonts w:ascii="Consolas" w:hAnsi="Consolas" w:cs="Consolas"/>
                <w:color w:val="000000"/>
                <w:sz w:val="19"/>
                <w:szCs w:val="19"/>
                <w:highlight w:val="white"/>
              </w:rPr>
              <w:t>(</w:t>
            </w:r>
            <w:proofErr w:type="spellStart"/>
            <w:r w:rsidRPr="00B425BE">
              <w:rPr>
                <w:rFonts w:ascii="Consolas" w:hAnsi="Consolas" w:cs="Consolas"/>
                <w:color w:val="000000"/>
                <w:sz w:val="19"/>
                <w:szCs w:val="19"/>
                <w:highlight w:val="white"/>
              </w:rPr>
              <w:t>outBytes</w:t>
            </w:r>
            <w:proofErr w:type="spellEnd"/>
            <w:r w:rsidRPr="00B425BE">
              <w:rPr>
                <w:rFonts w:ascii="Consolas" w:hAnsi="Consolas" w:cs="Consolas"/>
                <w:color w:val="000000"/>
                <w:sz w:val="19"/>
                <w:szCs w:val="19"/>
                <w:highlight w:val="white"/>
              </w:rPr>
              <w:t xml:space="preserve">, 0, </w:t>
            </w:r>
            <w:proofErr w:type="spellStart"/>
            <w:r w:rsidRPr="00B425BE">
              <w:rPr>
                <w:rFonts w:ascii="Consolas" w:hAnsi="Consolas" w:cs="Consolas"/>
                <w:color w:val="000000"/>
                <w:sz w:val="19"/>
                <w:szCs w:val="19"/>
                <w:highlight w:val="white"/>
              </w:rPr>
              <w:t>outBytes.Length</w:t>
            </w:r>
            <w:proofErr w:type="spellEnd"/>
            <w:r w:rsidRPr="00B425BE">
              <w:rPr>
                <w:rFonts w:ascii="Consolas" w:hAnsi="Consolas" w:cs="Consolas"/>
                <w:color w:val="000000"/>
                <w:sz w:val="19"/>
                <w:szCs w:val="19"/>
                <w:highlight w:val="white"/>
              </w:rPr>
              <w:t>);</w:t>
            </w:r>
          </w:p>
          <w:p w14:paraId="3E790596"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Pr="00B425BE">
              <w:rPr>
                <w:rFonts w:ascii="Consolas" w:hAnsi="Consolas" w:cs="Consolas"/>
                <w:color w:val="000000"/>
                <w:sz w:val="19"/>
                <w:szCs w:val="19"/>
                <w:highlight w:val="white"/>
              </w:rPr>
              <w:t>}</w:t>
            </w:r>
          </w:p>
          <w:p w14:paraId="43D83358"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00"/>
                <w:sz w:val="19"/>
                <w:szCs w:val="19"/>
                <w:highlight w:val="white"/>
              </w:rPr>
              <w:t>}</w:t>
            </w:r>
          </w:p>
          <w:p w14:paraId="5836875E" w14:textId="77777777" w:rsidR="007A706E" w:rsidRPr="00B425BE" w:rsidRDefault="007A706E" w:rsidP="00341CD0">
            <w:pPr>
              <w:autoSpaceDE w:val="0"/>
              <w:autoSpaceDN w:val="0"/>
              <w:adjustRightInd w:val="0"/>
              <w:rPr>
                <w:rFonts w:ascii="Consolas" w:hAnsi="Consolas" w:cs="Consolas"/>
                <w:color w:val="000000"/>
                <w:sz w:val="19"/>
                <w:szCs w:val="19"/>
                <w:highlight w:val="white"/>
              </w:rPr>
            </w:pPr>
            <w:r w:rsidRPr="00B425BE">
              <w:rPr>
                <w:rFonts w:ascii="Consolas" w:hAnsi="Consolas" w:cs="Consolas"/>
                <w:color w:val="000000"/>
                <w:sz w:val="19"/>
                <w:szCs w:val="19"/>
                <w:highlight w:val="white"/>
              </w:rPr>
              <w:t>}</w:t>
            </w:r>
          </w:p>
        </w:tc>
      </w:tr>
    </w:tbl>
    <w:p w14:paraId="305DF42E" w14:textId="77777777" w:rsidR="007A706E" w:rsidRDefault="007A706E" w:rsidP="00B851B3">
      <w:pPr>
        <w:ind w:left="1080"/>
        <w:rPr>
          <w:lang w:val="en"/>
        </w:rPr>
      </w:pPr>
      <w:r>
        <w:rPr>
          <w:lang w:val="en"/>
        </w:rPr>
        <w:lastRenderedPageBreak/>
        <w:t xml:space="preserve">In this case, all of the namespaces can be resolved by Quick Actions except for </w:t>
      </w:r>
      <w:proofErr w:type="spellStart"/>
      <w:r w:rsidRPr="00B851B3">
        <w:rPr>
          <w:i/>
          <w:lang w:val="en"/>
        </w:rPr>
        <w:t>JObject</w:t>
      </w:r>
      <w:proofErr w:type="spellEnd"/>
      <w:r>
        <w:rPr>
          <w:lang w:val="en"/>
        </w:rPr>
        <w:t xml:space="preserve">.  This is contained in the </w:t>
      </w:r>
      <w:proofErr w:type="spellStart"/>
      <w:r>
        <w:rPr>
          <w:lang w:val="en"/>
        </w:rPr>
        <w:t>Newtonsoft</w:t>
      </w:r>
      <w:proofErr w:type="spellEnd"/>
      <w:r>
        <w:rPr>
          <w:lang w:val="en"/>
        </w:rPr>
        <w:t xml:space="preserve"> JSON add on package which you can get from </w:t>
      </w:r>
      <w:proofErr w:type="spellStart"/>
      <w:r>
        <w:rPr>
          <w:lang w:val="en"/>
        </w:rPr>
        <w:t>NuGet</w:t>
      </w:r>
      <w:proofErr w:type="spellEnd"/>
      <w:r>
        <w:rPr>
          <w:lang w:val="en"/>
        </w:rPr>
        <w:t>.</w:t>
      </w:r>
    </w:p>
    <w:p w14:paraId="1F6D4E19" w14:textId="0B476D62" w:rsidR="007A706E" w:rsidRPr="00B851B3" w:rsidRDefault="007A706E" w:rsidP="00B851B3">
      <w:pPr>
        <w:pStyle w:val="ListParagraph"/>
        <w:numPr>
          <w:ilvl w:val="0"/>
          <w:numId w:val="17"/>
        </w:numPr>
        <w:rPr>
          <w:lang w:val="en"/>
        </w:rPr>
      </w:pPr>
      <w:r w:rsidRPr="00B851B3">
        <w:rPr>
          <w:lang w:val="en"/>
        </w:rPr>
        <w:t xml:space="preserve">Right click on </w:t>
      </w:r>
      <w:r w:rsidRPr="00675B07">
        <w:rPr>
          <w:b/>
          <w:lang w:val="en"/>
        </w:rPr>
        <w:t>References</w:t>
      </w:r>
      <w:r w:rsidRPr="00B851B3">
        <w:rPr>
          <w:lang w:val="en"/>
        </w:rPr>
        <w:t xml:space="preserve"> </w:t>
      </w:r>
      <w:r w:rsidR="00B851B3">
        <w:rPr>
          <w:lang w:val="en"/>
        </w:rPr>
        <w:t xml:space="preserve">in the </w:t>
      </w:r>
      <w:proofErr w:type="spellStart"/>
      <w:r w:rsidR="00B851B3" w:rsidRPr="00675B07">
        <w:rPr>
          <w:b/>
          <w:lang w:val="en"/>
        </w:rPr>
        <w:t>Alphabet.Web</w:t>
      </w:r>
      <w:proofErr w:type="spellEnd"/>
      <w:r w:rsidR="00B851B3">
        <w:rPr>
          <w:lang w:val="en"/>
        </w:rPr>
        <w:t xml:space="preserve"> project </w:t>
      </w:r>
      <w:r w:rsidRPr="00B851B3">
        <w:rPr>
          <w:lang w:val="en"/>
        </w:rPr>
        <w:t>and choose “</w:t>
      </w:r>
      <w:r w:rsidRPr="00B851B3">
        <w:rPr>
          <w:b/>
          <w:lang w:val="en"/>
        </w:rPr>
        <w:t xml:space="preserve">Manage </w:t>
      </w:r>
      <w:proofErr w:type="spellStart"/>
      <w:r w:rsidRPr="00B851B3">
        <w:rPr>
          <w:b/>
          <w:lang w:val="en"/>
        </w:rPr>
        <w:t>NuGet</w:t>
      </w:r>
      <w:proofErr w:type="spellEnd"/>
      <w:r w:rsidRPr="00B851B3">
        <w:rPr>
          <w:b/>
          <w:lang w:val="en"/>
        </w:rPr>
        <w:t xml:space="preserve"> Packages…</w:t>
      </w:r>
      <w:r w:rsidRPr="00B851B3">
        <w:rPr>
          <w:lang w:val="en"/>
        </w:rPr>
        <w:t xml:space="preserve">”  Once there, you should see </w:t>
      </w:r>
      <w:proofErr w:type="spellStart"/>
      <w:r w:rsidRPr="00B851B3">
        <w:rPr>
          <w:b/>
          <w:lang w:val="en"/>
        </w:rPr>
        <w:t>Newtonsoft.Json</w:t>
      </w:r>
      <w:proofErr w:type="spellEnd"/>
      <w:r w:rsidRPr="00B851B3">
        <w:rPr>
          <w:lang w:val="en"/>
        </w:rPr>
        <w:t xml:space="preserve"> as one of the top options.  If not, search for </w:t>
      </w:r>
      <w:proofErr w:type="spellStart"/>
      <w:r w:rsidRPr="00B851B3">
        <w:rPr>
          <w:lang w:val="en"/>
        </w:rPr>
        <w:t>Newtonsoft</w:t>
      </w:r>
      <w:proofErr w:type="spellEnd"/>
      <w:r w:rsidRPr="00B851B3">
        <w:rPr>
          <w:lang w:val="en"/>
        </w:rPr>
        <w:t xml:space="preserve"> </w:t>
      </w:r>
      <w:r w:rsidR="00B851B3">
        <w:rPr>
          <w:lang w:val="en"/>
        </w:rPr>
        <w:t xml:space="preserve">by clicking the Browse link </w:t>
      </w:r>
      <w:r w:rsidRPr="00B851B3">
        <w:rPr>
          <w:lang w:val="en"/>
        </w:rPr>
        <w:t>to find it.  Click it and choose Install.</w:t>
      </w:r>
    </w:p>
    <w:p w14:paraId="3F59D033" w14:textId="77777777" w:rsidR="007A706E" w:rsidRDefault="007A706E" w:rsidP="00B851B3">
      <w:pPr>
        <w:ind w:left="1080"/>
        <w:rPr>
          <w:lang w:val="en"/>
        </w:rPr>
      </w:pPr>
      <w:r>
        <w:rPr>
          <w:lang w:val="en"/>
        </w:rPr>
        <w:t xml:space="preserve">Once the package is installed, you will be able to resolve the </w:t>
      </w:r>
      <w:proofErr w:type="spellStart"/>
      <w:r>
        <w:rPr>
          <w:lang w:val="en"/>
        </w:rPr>
        <w:t>JObject</w:t>
      </w:r>
      <w:proofErr w:type="spellEnd"/>
      <w:r>
        <w:rPr>
          <w:lang w:val="en"/>
        </w:rPr>
        <w:t xml:space="preserve"> reference through Quick Actions.</w:t>
      </w:r>
    </w:p>
    <w:p w14:paraId="73951A6D" w14:textId="25306614" w:rsidR="007A706E" w:rsidRPr="00087B8E" w:rsidRDefault="007A706E" w:rsidP="00675B07">
      <w:pPr>
        <w:ind w:left="1080"/>
        <w:rPr>
          <w:lang w:val="en"/>
        </w:rPr>
      </w:pPr>
      <w:r w:rsidRPr="00087B8E">
        <w:rPr>
          <w:lang w:val="en"/>
        </w:rPr>
        <w:t xml:space="preserve">Let's walk through the code </w:t>
      </w:r>
      <w:r w:rsidR="00973F56">
        <w:rPr>
          <w:lang w:val="en"/>
        </w:rPr>
        <w:t xml:space="preserve">you </w:t>
      </w:r>
      <w:r w:rsidRPr="00087B8E">
        <w:rPr>
          <w:lang w:val="en"/>
        </w:rPr>
        <w:t xml:space="preserve">just added </w:t>
      </w:r>
      <w:r w:rsidR="00B94DA1">
        <w:rPr>
          <w:lang w:val="en"/>
        </w:rPr>
        <w:t xml:space="preserve">in the </w:t>
      </w:r>
      <w:proofErr w:type="spellStart"/>
      <w:r w:rsidR="00B94DA1">
        <w:rPr>
          <w:lang w:val="en"/>
        </w:rPr>
        <w:t>ProcessInputRequest</w:t>
      </w:r>
      <w:proofErr w:type="spellEnd"/>
      <w:r w:rsidR="00B94DA1">
        <w:rPr>
          <w:lang w:val="en"/>
        </w:rPr>
        <w:t xml:space="preserve"> method </w:t>
      </w:r>
      <w:r w:rsidRPr="00087B8E">
        <w:rPr>
          <w:lang w:val="en"/>
        </w:rPr>
        <w:t>step</w:t>
      </w:r>
      <w:r w:rsidR="00973F56">
        <w:rPr>
          <w:lang w:val="en"/>
        </w:rPr>
        <w:t>-</w:t>
      </w:r>
      <w:r w:rsidRPr="00087B8E">
        <w:rPr>
          <w:lang w:val="en"/>
        </w:rPr>
        <w:t>by</w:t>
      </w:r>
      <w:r w:rsidR="00973F56">
        <w:rPr>
          <w:lang w:val="en"/>
        </w:rPr>
        <w:t>-</w:t>
      </w:r>
      <w:r w:rsidRPr="00087B8E">
        <w:rPr>
          <w:lang w:val="en"/>
        </w:rPr>
        <w:t xml:space="preserve">step. The code reads the first letter of the query string parameter </w:t>
      </w:r>
      <w:proofErr w:type="spellStart"/>
      <w:r w:rsidRPr="00087B8E">
        <w:rPr>
          <w:rFonts w:ascii="Consolas" w:hAnsi="Consolas" w:cs="Courier New"/>
          <w:color w:val="C7254E"/>
          <w:szCs w:val="21"/>
          <w:shd w:val="clear" w:color="auto" w:fill="F9F2F4"/>
          <w:lang w:val="en"/>
        </w:rPr>
        <w:t>lastname</w:t>
      </w:r>
      <w:proofErr w:type="spellEnd"/>
      <w:r w:rsidRPr="00087B8E">
        <w:rPr>
          <w:lang w:val="en"/>
        </w:rPr>
        <w:t xml:space="preserve"> into a char. Then, it determines the partition key for this letter by subtracting the hexadecimal value of </w:t>
      </w:r>
      <w:r w:rsidRPr="00087B8E">
        <w:rPr>
          <w:rFonts w:ascii="Consolas" w:hAnsi="Consolas" w:cs="Courier New"/>
          <w:color w:val="C7254E"/>
          <w:szCs w:val="21"/>
          <w:shd w:val="clear" w:color="auto" w:fill="F9F2F4"/>
          <w:lang w:val="en"/>
        </w:rPr>
        <w:t>A</w:t>
      </w:r>
      <w:r w:rsidRPr="00087B8E">
        <w:rPr>
          <w:lang w:val="en"/>
        </w:rPr>
        <w:t xml:space="preserve"> from the hexadecimal value of the last names' first letter.</w:t>
      </w:r>
    </w:p>
    <w:p w14:paraId="3A23C900" w14:textId="77777777" w:rsidR="007A706E" w:rsidRPr="005B580B" w:rsidRDefault="007A706E" w:rsidP="00675B07">
      <w:pPr>
        <w:shd w:val="clear" w:color="auto" w:fill="969696"/>
        <w:spacing w:line="240" w:lineRule="auto"/>
        <w:ind w:left="1080"/>
        <w:rPr>
          <w:rFonts w:eastAsia="Times New Roman" w:cs="Segoe UI"/>
          <w:color w:val="FFFFFF"/>
          <w:sz w:val="24"/>
          <w:szCs w:val="24"/>
          <w:lang w:val="en"/>
        </w:rPr>
      </w:pPr>
      <w:r w:rsidRPr="005B580B">
        <w:rPr>
          <w:rFonts w:eastAsia="Times New Roman" w:cs="Segoe UI"/>
          <w:vanish/>
          <w:color w:val="FFFFFF"/>
          <w:sz w:val="18"/>
          <w:szCs w:val="18"/>
          <w:shd w:val="clear" w:color="auto" w:fill="1A1A1A"/>
          <w:lang w:val="en"/>
        </w:rPr>
        <w:t>Copy to clipboard</w:t>
      </w:r>
    </w:p>
    <w:p w14:paraId="09E2D327"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000000"/>
          <w:szCs w:val="21"/>
          <w:lang w:val="en"/>
        </w:rPr>
      </w:pPr>
      <w:r w:rsidRPr="005B580B">
        <w:rPr>
          <w:rFonts w:ascii="Consolas" w:eastAsia="Times New Roman" w:hAnsi="Consolas" w:cs="Courier New"/>
          <w:color w:val="505050"/>
          <w:szCs w:val="21"/>
          <w:lang w:val="en"/>
        </w:rPr>
        <w:t>string</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lastname</w:t>
      </w:r>
      <w:proofErr w:type="spellEnd"/>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context</w:t>
      </w:r>
      <w:r w:rsidRPr="005B580B">
        <w:rPr>
          <w:rFonts w:ascii="Consolas" w:eastAsia="Times New Roman" w:hAnsi="Consolas" w:cs="Courier New"/>
          <w:color w:val="505050"/>
          <w:szCs w:val="21"/>
          <w:lang w:val="en"/>
        </w:rPr>
        <w:t>.Request.QueryString</w:t>
      </w:r>
      <w:proofErr w:type="spellEnd"/>
      <w:r w:rsidRPr="005B580B">
        <w:rPr>
          <w:rFonts w:ascii="Consolas" w:eastAsia="Times New Roman" w:hAnsi="Consolas" w:cs="Courier New"/>
          <w:color w:val="505050"/>
          <w:szCs w:val="21"/>
          <w:lang w:val="en"/>
        </w:rPr>
        <w:t>["</w:t>
      </w:r>
      <w:proofErr w:type="spellStart"/>
      <w:r w:rsidRPr="005B580B">
        <w:rPr>
          <w:rFonts w:ascii="Consolas" w:eastAsia="Times New Roman" w:hAnsi="Consolas" w:cs="Courier New"/>
          <w:color w:val="505050"/>
          <w:szCs w:val="21"/>
          <w:lang w:val="en"/>
        </w:rPr>
        <w:t>lastname</w:t>
      </w:r>
      <w:proofErr w:type="spellEnd"/>
      <w:r w:rsidRPr="005B580B">
        <w:rPr>
          <w:rFonts w:ascii="Consolas" w:eastAsia="Times New Roman" w:hAnsi="Consolas" w:cs="Courier New"/>
          <w:color w:val="505050"/>
          <w:szCs w:val="21"/>
          <w:lang w:val="en"/>
        </w:rPr>
        <w:t>"];</w:t>
      </w:r>
    </w:p>
    <w:p w14:paraId="5DCB43F3"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000000"/>
          <w:szCs w:val="21"/>
          <w:lang w:val="en"/>
        </w:rPr>
      </w:pPr>
      <w:r w:rsidRPr="005B580B">
        <w:rPr>
          <w:rFonts w:ascii="Consolas" w:eastAsia="Times New Roman" w:hAnsi="Consolas" w:cs="Courier New"/>
          <w:color w:val="505050"/>
          <w:szCs w:val="21"/>
          <w:lang w:val="en"/>
        </w:rPr>
        <w:t>char</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firstLetterOfLastName</w:t>
      </w:r>
      <w:proofErr w:type="spellEnd"/>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lastname</w:t>
      </w:r>
      <w:r w:rsidRPr="005B580B">
        <w:rPr>
          <w:rFonts w:ascii="Consolas" w:eastAsia="Times New Roman" w:hAnsi="Consolas" w:cs="Courier New"/>
          <w:color w:val="505050"/>
          <w:szCs w:val="21"/>
          <w:lang w:val="en"/>
        </w:rPr>
        <w:t>.First</w:t>
      </w:r>
      <w:proofErr w:type="spellEnd"/>
      <w:r w:rsidRPr="005B580B">
        <w:rPr>
          <w:rFonts w:ascii="Consolas" w:eastAsia="Times New Roman" w:hAnsi="Consolas" w:cs="Courier New"/>
          <w:color w:val="505050"/>
          <w:szCs w:val="21"/>
          <w:lang w:val="en"/>
        </w:rPr>
        <w:t>();</w:t>
      </w:r>
    </w:p>
    <w:p w14:paraId="59FAB7BD"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Cs w:val="21"/>
          <w:lang w:val="en"/>
        </w:rPr>
      </w:pPr>
      <w:proofErr w:type="spellStart"/>
      <w:r w:rsidRPr="005B580B">
        <w:rPr>
          <w:rFonts w:ascii="Consolas" w:eastAsia="Times New Roman" w:hAnsi="Consolas" w:cs="Courier New"/>
          <w:color w:val="505050"/>
          <w:szCs w:val="21"/>
          <w:lang w:val="en"/>
        </w:rPr>
        <w:t>int</w:t>
      </w:r>
      <w:proofErr w:type="spellEnd"/>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partitionKey</w:t>
      </w:r>
      <w:proofErr w:type="spellEnd"/>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505050"/>
          <w:szCs w:val="21"/>
          <w:lang w:val="en"/>
        </w:rPr>
        <w:t>Char.ToUpper</w:t>
      </w:r>
      <w:proofErr w:type="spellEnd"/>
      <w:r w:rsidRPr="005B580B">
        <w:rPr>
          <w:rFonts w:ascii="Consolas" w:eastAsia="Times New Roman" w:hAnsi="Consolas" w:cs="Courier New"/>
          <w:color w:val="505050"/>
          <w:szCs w:val="21"/>
          <w:lang w:val="en"/>
        </w:rPr>
        <w:t>(</w:t>
      </w:r>
      <w:proofErr w:type="spellStart"/>
      <w:r w:rsidRPr="005B580B">
        <w:rPr>
          <w:rFonts w:ascii="Consolas" w:eastAsia="Times New Roman" w:hAnsi="Consolas" w:cs="Courier New"/>
          <w:color w:val="000000"/>
          <w:szCs w:val="21"/>
          <w:lang w:val="en"/>
        </w:rPr>
        <w:t>firstLetterOfLastName</w:t>
      </w:r>
      <w:proofErr w:type="spellEnd"/>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'A';</w:t>
      </w:r>
    </w:p>
    <w:p w14:paraId="0267AE2C" w14:textId="77777777" w:rsidR="007A706E" w:rsidRDefault="007A706E" w:rsidP="00675B07">
      <w:pPr>
        <w:ind w:left="1080"/>
        <w:rPr>
          <w:lang w:val="en"/>
        </w:rPr>
      </w:pPr>
      <w:r w:rsidRPr="005B580B">
        <w:rPr>
          <w:lang w:val="en"/>
        </w:rPr>
        <w:t xml:space="preserve">Remember, for this example, we are using 26 partitions with one partition key per partition. Next, we obtain the service partition </w:t>
      </w:r>
      <w:proofErr w:type="spellStart"/>
      <w:r w:rsidRPr="005B580B">
        <w:rPr>
          <w:rFonts w:ascii="Consolas" w:hAnsi="Consolas" w:cs="Courier New"/>
          <w:color w:val="C7254E"/>
          <w:szCs w:val="21"/>
          <w:shd w:val="clear" w:color="auto" w:fill="F9F2F4"/>
          <w:lang w:val="en"/>
        </w:rPr>
        <w:t>partition</w:t>
      </w:r>
      <w:proofErr w:type="spellEnd"/>
      <w:r w:rsidRPr="005B580B">
        <w:rPr>
          <w:lang w:val="en"/>
        </w:rPr>
        <w:t xml:space="preserve"> for this key by using the </w:t>
      </w:r>
      <w:proofErr w:type="spellStart"/>
      <w:r w:rsidRPr="005B580B">
        <w:rPr>
          <w:rFonts w:ascii="Consolas" w:hAnsi="Consolas" w:cs="Courier New"/>
          <w:color w:val="C7254E"/>
          <w:szCs w:val="21"/>
          <w:shd w:val="clear" w:color="auto" w:fill="F9F2F4"/>
          <w:lang w:val="en"/>
        </w:rPr>
        <w:t>ResolveAsync</w:t>
      </w:r>
      <w:proofErr w:type="spellEnd"/>
      <w:r w:rsidRPr="005B580B">
        <w:rPr>
          <w:lang w:val="en"/>
        </w:rPr>
        <w:t xml:space="preserve"> method on the </w:t>
      </w:r>
      <w:proofErr w:type="spellStart"/>
      <w:r w:rsidRPr="005B580B">
        <w:rPr>
          <w:rFonts w:ascii="Consolas" w:hAnsi="Consolas" w:cs="Courier New"/>
          <w:color w:val="C7254E"/>
          <w:szCs w:val="21"/>
          <w:shd w:val="clear" w:color="auto" w:fill="F9F2F4"/>
          <w:lang w:val="en"/>
        </w:rPr>
        <w:t>servicePartitionResolver</w:t>
      </w:r>
      <w:proofErr w:type="spellEnd"/>
      <w:r w:rsidRPr="005B580B">
        <w:rPr>
          <w:lang w:val="en"/>
        </w:rPr>
        <w:t xml:space="preserve"> object. </w:t>
      </w:r>
    </w:p>
    <w:p w14:paraId="5E917FA9" w14:textId="77777777" w:rsidR="007A706E" w:rsidRDefault="007A706E" w:rsidP="00675B07">
      <w:pPr>
        <w:ind w:left="1080"/>
        <w:rPr>
          <w:lang w:val="en"/>
        </w:rPr>
      </w:pPr>
      <w:r>
        <w:rPr>
          <w:lang w:val="en"/>
        </w:rPr>
        <w:t>Note that in a real scenario, we probably would have chosen a more evenly distributed way to partition the system (such as using a hashing algorithm that hashes a unique key in the dataset (such as email address).</w:t>
      </w:r>
    </w:p>
    <w:p w14:paraId="0EDB60A6" w14:textId="77777777" w:rsidR="007A706E" w:rsidRPr="005B580B" w:rsidRDefault="007A706E" w:rsidP="00675B07">
      <w:pPr>
        <w:ind w:left="720" w:firstLine="360"/>
        <w:rPr>
          <w:lang w:val="en"/>
        </w:rPr>
      </w:pPr>
      <w:proofErr w:type="spellStart"/>
      <w:r w:rsidRPr="005B580B">
        <w:rPr>
          <w:rFonts w:ascii="Consolas" w:hAnsi="Consolas" w:cs="Courier New"/>
          <w:color w:val="C7254E"/>
          <w:szCs w:val="21"/>
          <w:shd w:val="clear" w:color="auto" w:fill="F9F2F4"/>
          <w:lang w:val="en"/>
        </w:rPr>
        <w:t>servicePartitionResolver</w:t>
      </w:r>
      <w:proofErr w:type="spellEnd"/>
      <w:r w:rsidRPr="005B580B">
        <w:rPr>
          <w:lang w:val="en"/>
        </w:rPr>
        <w:t xml:space="preserve"> is defined as</w:t>
      </w:r>
    </w:p>
    <w:p w14:paraId="11177A27" w14:textId="77777777" w:rsidR="007A706E" w:rsidRPr="005B580B" w:rsidRDefault="007A706E" w:rsidP="00675B07">
      <w:pPr>
        <w:shd w:val="clear" w:color="auto" w:fill="969696"/>
        <w:spacing w:line="240" w:lineRule="auto"/>
        <w:ind w:left="1080"/>
        <w:rPr>
          <w:rFonts w:eastAsia="Times New Roman" w:cs="Segoe UI"/>
          <w:color w:val="FFFFFF"/>
          <w:sz w:val="24"/>
          <w:szCs w:val="24"/>
          <w:lang w:val="en"/>
        </w:rPr>
      </w:pPr>
      <w:r w:rsidRPr="005B580B">
        <w:rPr>
          <w:rFonts w:eastAsia="Times New Roman" w:cs="Segoe UI"/>
          <w:vanish/>
          <w:color w:val="FFFFFF"/>
          <w:sz w:val="18"/>
          <w:szCs w:val="18"/>
          <w:shd w:val="clear" w:color="auto" w:fill="1A1A1A"/>
          <w:lang w:val="en"/>
        </w:rPr>
        <w:t>Copy to clipboard</w:t>
      </w:r>
    </w:p>
    <w:p w14:paraId="4CB5E656"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Cs w:val="21"/>
          <w:lang w:val="en"/>
        </w:rPr>
      </w:pPr>
      <w:r w:rsidRPr="005B580B">
        <w:rPr>
          <w:rFonts w:ascii="Consolas" w:eastAsia="Times New Roman" w:hAnsi="Consolas" w:cs="Courier New"/>
          <w:color w:val="505050"/>
          <w:szCs w:val="21"/>
          <w:lang w:val="en"/>
        </w:rPr>
        <w:t>private</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static</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505050"/>
          <w:szCs w:val="21"/>
          <w:lang w:val="en"/>
        </w:rPr>
        <w:t>readonly</w:t>
      </w:r>
      <w:proofErr w:type="spellEnd"/>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505050"/>
          <w:szCs w:val="21"/>
          <w:lang w:val="en"/>
        </w:rPr>
        <w:t>ServicePartitionResolver</w:t>
      </w:r>
      <w:proofErr w:type="spellEnd"/>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servicePartitionResolver</w:t>
      </w:r>
      <w:proofErr w:type="spellEnd"/>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505050"/>
          <w:szCs w:val="21"/>
          <w:lang w:val="en"/>
        </w:rPr>
        <w:t>ServicePartitionResolver.GetDefault</w:t>
      </w:r>
      <w:proofErr w:type="spellEnd"/>
      <w:r w:rsidRPr="005B580B">
        <w:rPr>
          <w:rFonts w:ascii="Consolas" w:eastAsia="Times New Roman" w:hAnsi="Consolas" w:cs="Courier New"/>
          <w:color w:val="505050"/>
          <w:szCs w:val="21"/>
          <w:lang w:val="en"/>
        </w:rPr>
        <w:t>();</w:t>
      </w:r>
    </w:p>
    <w:p w14:paraId="7952459C" w14:textId="77777777" w:rsidR="007A706E" w:rsidRPr="005B580B" w:rsidRDefault="007A706E" w:rsidP="00675B07">
      <w:pPr>
        <w:ind w:left="1080"/>
        <w:rPr>
          <w:lang w:val="en"/>
        </w:rPr>
      </w:pPr>
      <w:r w:rsidRPr="005B580B">
        <w:rPr>
          <w:lang w:val="en"/>
        </w:rPr>
        <w:t xml:space="preserve">The </w:t>
      </w:r>
      <w:proofErr w:type="spellStart"/>
      <w:r w:rsidRPr="005B580B">
        <w:rPr>
          <w:rFonts w:ascii="Consolas" w:hAnsi="Consolas" w:cs="Courier New"/>
          <w:color w:val="C7254E"/>
          <w:szCs w:val="21"/>
          <w:shd w:val="clear" w:color="auto" w:fill="F9F2F4"/>
          <w:lang w:val="en"/>
        </w:rPr>
        <w:t>ResolveAsync</w:t>
      </w:r>
      <w:proofErr w:type="spellEnd"/>
      <w:r w:rsidRPr="005B580B">
        <w:rPr>
          <w:lang w:val="en"/>
        </w:rPr>
        <w:t xml:space="preserve"> method takes the service URI, the partition key, and a cancellation token as parameters. The service URI for the processing service is </w:t>
      </w:r>
      <w:r w:rsidRPr="005B580B">
        <w:rPr>
          <w:rFonts w:ascii="Consolas" w:hAnsi="Consolas" w:cs="Courier New"/>
          <w:color w:val="C7254E"/>
          <w:szCs w:val="21"/>
          <w:shd w:val="clear" w:color="auto" w:fill="F9F2F4"/>
          <w:lang w:val="en"/>
        </w:rPr>
        <w:t>fabric:/</w:t>
      </w:r>
      <w:proofErr w:type="spellStart"/>
      <w:r w:rsidRPr="005B580B">
        <w:rPr>
          <w:rFonts w:ascii="Consolas" w:hAnsi="Consolas" w:cs="Courier New"/>
          <w:color w:val="C7254E"/>
          <w:szCs w:val="21"/>
          <w:shd w:val="clear" w:color="auto" w:fill="F9F2F4"/>
          <w:lang w:val="en"/>
        </w:rPr>
        <w:t>AlphabetPartitions</w:t>
      </w:r>
      <w:proofErr w:type="spellEnd"/>
      <w:r w:rsidRPr="005B580B">
        <w:rPr>
          <w:rFonts w:ascii="Consolas" w:hAnsi="Consolas" w:cs="Courier New"/>
          <w:color w:val="C7254E"/>
          <w:szCs w:val="21"/>
          <w:shd w:val="clear" w:color="auto" w:fill="F9F2F4"/>
          <w:lang w:val="en"/>
        </w:rPr>
        <w:t>/Processing</w:t>
      </w:r>
      <w:r w:rsidRPr="005B580B">
        <w:rPr>
          <w:lang w:val="en"/>
        </w:rPr>
        <w:t>. Next, we get the endpoint of the partition.</w:t>
      </w:r>
    </w:p>
    <w:p w14:paraId="64455FBD" w14:textId="77777777" w:rsidR="007A706E" w:rsidRPr="005B580B" w:rsidRDefault="007A706E" w:rsidP="00675B07">
      <w:pPr>
        <w:shd w:val="clear" w:color="auto" w:fill="969696"/>
        <w:spacing w:line="240" w:lineRule="auto"/>
        <w:ind w:left="1080"/>
        <w:rPr>
          <w:rFonts w:eastAsia="Times New Roman" w:cs="Segoe UI"/>
          <w:color w:val="FFFFFF"/>
          <w:sz w:val="24"/>
          <w:szCs w:val="24"/>
          <w:lang w:val="en"/>
        </w:rPr>
      </w:pPr>
      <w:r w:rsidRPr="005B580B">
        <w:rPr>
          <w:rFonts w:eastAsia="Times New Roman" w:cs="Segoe UI"/>
          <w:vanish/>
          <w:color w:val="FFFFFF"/>
          <w:sz w:val="18"/>
          <w:szCs w:val="18"/>
          <w:shd w:val="clear" w:color="auto" w:fill="1A1A1A"/>
          <w:lang w:val="en"/>
        </w:rPr>
        <w:t>Copy to clipboard</w:t>
      </w:r>
    </w:p>
    <w:p w14:paraId="5476CF6B"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Cs w:val="21"/>
          <w:lang w:val="en"/>
        </w:rPr>
      </w:pPr>
      <w:proofErr w:type="spellStart"/>
      <w:r w:rsidRPr="005B580B">
        <w:rPr>
          <w:rFonts w:ascii="Consolas" w:eastAsia="Times New Roman" w:hAnsi="Consolas" w:cs="Courier New"/>
          <w:color w:val="505050"/>
          <w:szCs w:val="21"/>
          <w:lang w:val="en"/>
        </w:rPr>
        <w:lastRenderedPageBreak/>
        <w:t>ResolvedServiceEndpoint</w:t>
      </w:r>
      <w:proofErr w:type="spellEnd"/>
      <w:r w:rsidRPr="005B580B">
        <w:rPr>
          <w:rFonts w:ascii="Consolas" w:eastAsia="Times New Roman" w:hAnsi="Consolas" w:cs="Courier New"/>
          <w:color w:val="000000"/>
          <w:szCs w:val="21"/>
          <w:lang w:val="en"/>
        </w:rPr>
        <w:t xml:space="preserve"> ep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partition</w:t>
      </w:r>
      <w:r w:rsidRPr="005B580B">
        <w:rPr>
          <w:rFonts w:ascii="Consolas" w:eastAsia="Times New Roman" w:hAnsi="Consolas" w:cs="Courier New"/>
          <w:color w:val="505050"/>
          <w:szCs w:val="21"/>
          <w:lang w:val="en"/>
        </w:rPr>
        <w:t>.GetEndpoint</w:t>
      </w:r>
      <w:proofErr w:type="spellEnd"/>
      <w:r w:rsidRPr="005B580B">
        <w:rPr>
          <w:rFonts w:ascii="Consolas" w:eastAsia="Times New Roman" w:hAnsi="Consolas" w:cs="Courier New"/>
          <w:color w:val="505050"/>
          <w:szCs w:val="21"/>
          <w:lang w:val="en"/>
        </w:rPr>
        <w:t>()</w:t>
      </w:r>
    </w:p>
    <w:p w14:paraId="6D001C14" w14:textId="77777777" w:rsidR="007A706E" w:rsidRPr="005B580B" w:rsidRDefault="007A706E" w:rsidP="00675B07">
      <w:pPr>
        <w:ind w:left="1080"/>
        <w:rPr>
          <w:lang w:val="en"/>
        </w:rPr>
      </w:pPr>
      <w:r w:rsidRPr="005B580B">
        <w:rPr>
          <w:lang w:val="en"/>
        </w:rPr>
        <w:t xml:space="preserve">Finally, we build the endpoint URL plus the </w:t>
      </w:r>
      <w:proofErr w:type="spellStart"/>
      <w:r w:rsidRPr="005B580B">
        <w:rPr>
          <w:lang w:val="en"/>
        </w:rPr>
        <w:t>querystring</w:t>
      </w:r>
      <w:proofErr w:type="spellEnd"/>
      <w:r w:rsidRPr="005B580B">
        <w:rPr>
          <w:lang w:val="en"/>
        </w:rPr>
        <w:t xml:space="preserve"> and call the processing service.</w:t>
      </w:r>
    </w:p>
    <w:p w14:paraId="38420DCC" w14:textId="77777777" w:rsidR="007A706E" w:rsidRPr="005B580B" w:rsidRDefault="007A706E" w:rsidP="00675B07">
      <w:pPr>
        <w:shd w:val="clear" w:color="auto" w:fill="969696"/>
        <w:spacing w:line="240" w:lineRule="auto"/>
        <w:ind w:left="1080"/>
        <w:rPr>
          <w:rFonts w:eastAsia="Times New Roman" w:cs="Segoe UI"/>
          <w:color w:val="FFFFFF"/>
          <w:sz w:val="24"/>
          <w:szCs w:val="24"/>
          <w:lang w:val="en"/>
        </w:rPr>
      </w:pPr>
      <w:r w:rsidRPr="005B580B">
        <w:rPr>
          <w:rFonts w:eastAsia="Times New Roman" w:cs="Segoe UI"/>
          <w:vanish/>
          <w:color w:val="FFFFFF"/>
          <w:sz w:val="18"/>
          <w:szCs w:val="18"/>
          <w:shd w:val="clear" w:color="auto" w:fill="1A1A1A"/>
          <w:lang w:val="en"/>
        </w:rPr>
        <w:t>Copy to clipboard</w:t>
      </w:r>
    </w:p>
    <w:p w14:paraId="59181F8D"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000000"/>
          <w:szCs w:val="21"/>
          <w:lang w:val="en"/>
        </w:rPr>
      </w:pPr>
      <w:proofErr w:type="spellStart"/>
      <w:r w:rsidRPr="005B580B">
        <w:rPr>
          <w:rFonts w:ascii="Consolas" w:eastAsia="Times New Roman" w:hAnsi="Consolas" w:cs="Courier New"/>
          <w:color w:val="505050"/>
          <w:szCs w:val="21"/>
          <w:lang w:val="en"/>
        </w:rPr>
        <w:t>JObject</w:t>
      </w:r>
      <w:proofErr w:type="spellEnd"/>
      <w:r w:rsidRPr="005B580B">
        <w:rPr>
          <w:rFonts w:ascii="Consolas" w:eastAsia="Times New Roman" w:hAnsi="Consolas" w:cs="Courier New"/>
          <w:color w:val="000000"/>
          <w:szCs w:val="21"/>
          <w:lang w:val="en"/>
        </w:rPr>
        <w:t xml:space="preserve"> addresses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505050"/>
          <w:szCs w:val="21"/>
          <w:lang w:val="en"/>
        </w:rPr>
        <w:t>JObject.Parse</w:t>
      </w:r>
      <w:proofErr w:type="spellEnd"/>
      <w:r w:rsidRPr="005B580B">
        <w:rPr>
          <w:rFonts w:ascii="Consolas" w:eastAsia="Times New Roman" w:hAnsi="Consolas" w:cs="Courier New"/>
          <w:color w:val="505050"/>
          <w:szCs w:val="21"/>
          <w:lang w:val="en"/>
        </w:rPr>
        <w:t>(</w:t>
      </w:r>
      <w:proofErr w:type="spellStart"/>
      <w:r w:rsidRPr="005B580B">
        <w:rPr>
          <w:rFonts w:ascii="Consolas" w:eastAsia="Times New Roman" w:hAnsi="Consolas" w:cs="Courier New"/>
          <w:color w:val="000000"/>
          <w:szCs w:val="21"/>
          <w:lang w:val="en"/>
        </w:rPr>
        <w:t>ep</w:t>
      </w:r>
      <w:r w:rsidRPr="005B580B">
        <w:rPr>
          <w:rFonts w:ascii="Consolas" w:eastAsia="Times New Roman" w:hAnsi="Consolas" w:cs="Courier New"/>
          <w:color w:val="505050"/>
          <w:szCs w:val="21"/>
          <w:lang w:val="en"/>
        </w:rPr>
        <w:t>.Address</w:t>
      </w:r>
      <w:proofErr w:type="spellEnd"/>
      <w:r w:rsidRPr="005B580B">
        <w:rPr>
          <w:rFonts w:ascii="Consolas" w:eastAsia="Times New Roman" w:hAnsi="Consolas" w:cs="Courier New"/>
          <w:color w:val="505050"/>
          <w:szCs w:val="21"/>
          <w:lang w:val="en"/>
        </w:rPr>
        <w:t>);</w:t>
      </w:r>
    </w:p>
    <w:p w14:paraId="0D7F5944"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000000"/>
          <w:szCs w:val="21"/>
          <w:lang w:val="en"/>
        </w:rPr>
      </w:pPr>
      <w:r w:rsidRPr="005B580B">
        <w:rPr>
          <w:rFonts w:ascii="Consolas" w:eastAsia="Times New Roman" w:hAnsi="Consolas" w:cs="Courier New"/>
          <w:color w:val="505050"/>
          <w:szCs w:val="21"/>
          <w:lang w:val="en"/>
        </w:rPr>
        <w:t>string</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primaryReplicaAddress</w:t>
      </w:r>
      <w:proofErr w:type="spellEnd"/>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addresses</w:t>
      </w:r>
      <w:r w:rsidRPr="005B580B">
        <w:rPr>
          <w:rFonts w:ascii="Consolas" w:eastAsia="Times New Roman" w:hAnsi="Consolas" w:cs="Courier New"/>
          <w:color w:val="505050"/>
          <w:szCs w:val="21"/>
          <w:lang w:val="en"/>
        </w:rPr>
        <w:t>["Endpoints"].First()["Value"].Value&lt;string&gt;();</w:t>
      </w:r>
    </w:p>
    <w:p w14:paraId="69902E89"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000000"/>
          <w:szCs w:val="21"/>
          <w:lang w:val="en"/>
        </w:rPr>
      </w:pPr>
    </w:p>
    <w:p w14:paraId="5B563DBF"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000000"/>
          <w:szCs w:val="21"/>
          <w:lang w:val="en"/>
        </w:rPr>
      </w:pPr>
      <w:proofErr w:type="spellStart"/>
      <w:r w:rsidRPr="005B580B">
        <w:rPr>
          <w:rFonts w:ascii="Consolas" w:eastAsia="Times New Roman" w:hAnsi="Consolas" w:cs="Courier New"/>
          <w:color w:val="505050"/>
          <w:szCs w:val="21"/>
          <w:lang w:val="en"/>
        </w:rPr>
        <w:t>UriBuilder</w:t>
      </w:r>
      <w:proofErr w:type="spellEnd"/>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primaryReplicaUriBuilder</w:t>
      </w:r>
      <w:proofErr w:type="spellEnd"/>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new</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505050"/>
          <w:szCs w:val="21"/>
          <w:lang w:val="en"/>
        </w:rPr>
        <w:t>UriBuilder</w:t>
      </w:r>
      <w:proofErr w:type="spellEnd"/>
      <w:r w:rsidRPr="005B580B">
        <w:rPr>
          <w:rFonts w:ascii="Consolas" w:eastAsia="Times New Roman" w:hAnsi="Consolas" w:cs="Courier New"/>
          <w:color w:val="505050"/>
          <w:szCs w:val="21"/>
          <w:lang w:val="en"/>
        </w:rPr>
        <w:t>(</w:t>
      </w:r>
      <w:proofErr w:type="spellStart"/>
      <w:r w:rsidRPr="005B580B">
        <w:rPr>
          <w:rFonts w:ascii="Consolas" w:eastAsia="Times New Roman" w:hAnsi="Consolas" w:cs="Courier New"/>
          <w:color w:val="000000"/>
          <w:szCs w:val="21"/>
          <w:lang w:val="en"/>
        </w:rPr>
        <w:t>primaryReplicaAddress</w:t>
      </w:r>
      <w:proofErr w:type="spellEnd"/>
      <w:r w:rsidRPr="005B580B">
        <w:rPr>
          <w:rFonts w:ascii="Consolas" w:eastAsia="Times New Roman" w:hAnsi="Consolas" w:cs="Courier New"/>
          <w:color w:val="505050"/>
          <w:szCs w:val="21"/>
          <w:lang w:val="en"/>
        </w:rPr>
        <w:t>);</w:t>
      </w:r>
    </w:p>
    <w:p w14:paraId="168BAB85"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000000"/>
          <w:szCs w:val="21"/>
          <w:lang w:val="en"/>
        </w:rPr>
      </w:pPr>
      <w:proofErr w:type="spellStart"/>
      <w:r w:rsidRPr="005B580B">
        <w:rPr>
          <w:rFonts w:ascii="Consolas" w:eastAsia="Times New Roman" w:hAnsi="Consolas" w:cs="Courier New"/>
          <w:color w:val="000000"/>
          <w:szCs w:val="21"/>
          <w:lang w:val="en"/>
        </w:rPr>
        <w:t>primaryReplicaUriBuilder</w:t>
      </w:r>
      <w:r w:rsidRPr="005B580B">
        <w:rPr>
          <w:rFonts w:ascii="Consolas" w:eastAsia="Times New Roman" w:hAnsi="Consolas" w:cs="Courier New"/>
          <w:color w:val="505050"/>
          <w:szCs w:val="21"/>
          <w:lang w:val="en"/>
        </w:rPr>
        <w:t>.Query</w:t>
      </w:r>
      <w:proofErr w:type="spellEnd"/>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proofErr w:type="spellStart"/>
      <w:r w:rsidRPr="005B580B">
        <w:rPr>
          <w:rFonts w:ascii="Consolas" w:eastAsia="Times New Roman" w:hAnsi="Consolas" w:cs="Courier New"/>
          <w:color w:val="505050"/>
          <w:szCs w:val="21"/>
          <w:lang w:val="en"/>
        </w:rPr>
        <w:t>lastname</w:t>
      </w:r>
      <w:proofErr w:type="spellEnd"/>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proofErr w:type="spellStart"/>
      <w:r w:rsidRPr="005B580B">
        <w:rPr>
          <w:rFonts w:ascii="Consolas" w:eastAsia="Times New Roman" w:hAnsi="Consolas" w:cs="Courier New"/>
          <w:color w:val="000000"/>
          <w:szCs w:val="21"/>
          <w:lang w:val="en"/>
        </w:rPr>
        <w:t>lastname</w:t>
      </w:r>
      <w:proofErr w:type="spellEnd"/>
      <w:r w:rsidRPr="005B580B">
        <w:rPr>
          <w:rFonts w:ascii="Consolas" w:eastAsia="Times New Roman" w:hAnsi="Consolas" w:cs="Courier New"/>
          <w:color w:val="505050"/>
          <w:szCs w:val="21"/>
          <w:lang w:val="en"/>
        </w:rPr>
        <w:t>;</w:t>
      </w:r>
    </w:p>
    <w:p w14:paraId="073FCCB6"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000000"/>
          <w:szCs w:val="21"/>
          <w:lang w:val="en"/>
        </w:rPr>
      </w:pPr>
    </w:p>
    <w:p w14:paraId="359D08DB"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505050"/>
          <w:szCs w:val="21"/>
          <w:lang w:val="en"/>
        </w:rPr>
      </w:pPr>
      <w:r w:rsidRPr="005B580B">
        <w:rPr>
          <w:rFonts w:ascii="Consolas" w:eastAsia="Times New Roman" w:hAnsi="Consolas" w:cs="Courier New"/>
          <w:color w:val="505050"/>
          <w:szCs w:val="21"/>
          <w:lang w:val="en"/>
        </w:rPr>
        <w:t>string</w:t>
      </w:r>
      <w:r w:rsidRPr="005B580B">
        <w:rPr>
          <w:rFonts w:ascii="Consolas" w:eastAsia="Times New Roman" w:hAnsi="Consolas" w:cs="Courier New"/>
          <w:color w:val="000000"/>
          <w:szCs w:val="21"/>
          <w:lang w:val="en"/>
        </w:rPr>
        <w:t xml:space="preserve"> result </w:t>
      </w:r>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await </w:t>
      </w:r>
      <w:proofErr w:type="spellStart"/>
      <w:r w:rsidRPr="005B580B">
        <w:rPr>
          <w:rFonts w:ascii="Consolas" w:eastAsia="Times New Roman" w:hAnsi="Consolas" w:cs="Courier New"/>
          <w:color w:val="505050"/>
          <w:szCs w:val="21"/>
          <w:lang w:val="en"/>
        </w:rPr>
        <w:t>this.</w:t>
      </w:r>
      <w:r w:rsidRPr="005B580B">
        <w:rPr>
          <w:rFonts w:ascii="Consolas" w:eastAsia="Times New Roman" w:hAnsi="Consolas" w:cs="Courier New"/>
          <w:color w:val="000000"/>
          <w:szCs w:val="21"/>
          <w:lang w:val="en"/>
        </w:rPr>
        <w:t>httpClient</w:t>
      </w:r>
      <w:r w:rsidRPr="005B580B">
        <w:rPr>
          <w:rFonts w:ascii="Consolas" w:eastAsia="Times New Roman" w:hAnsi="Consolas" w:cs="Courier New"/>
          <w:color w:val="505050"/>
          <w:szCs w:val="21"/>
          <w:lang w:val="en"/>
        </w:rPr>
        <w:t>.GetStringAsync</w:t>
      </w:r>
      <w:proofErr w:type="spellEnd"/>
      <w:r w:rsidRPr="005B580B">
        <w:rPr>
          <w:rFonts w:ascii="Consolas" w:eastAsia="Times New Roman" w:hAnsi="Consolas" w:cs="Courier New"/>
          <w:color w:val="505050"/>
          <w:szCs w:val="21"/>
          <w:lang w:val="en"/>
        </w:rPr>
        <w:t>(</w:t>
      </w:r>
      <w:proofErr w:type="spellStart"/>
      <w:r w:rsidRPr="005B580B">
        <w:rPr>
          <w:rFonts w:ascii="Consolas" w:eastAsia="Times New Roman" w:hAnsi="Consolas" w:cs="Courier New"/>
          <w:color w:val="000000"/>
          <w:szCs w:val="21"/>
          <w:lang w:val="en"/>
        </w:rPr>
        <w:t>primaryReplicaUriBuilder</w:t>
      </w:r>
      <w:r w:rsidRPr="005B580B">
        <w:rPr>
          <w:rFonts w:ascii="Consolas" w:eastAsia="Times New Roman" w:hAnsi="Consolas" w:cs="Courier New"/>
          <w:color w:val="505050"/>
          <w:szCs w:val="21"/>
          <w:lang w:val="en"/>
        </w:rPr>
        <w:t>.Uri</w:t>
      </w:r>
      <w:proofErr w:type="spellEnd"/>
      <w:r w:rsidRPr="005B580B">
        <w:rPr>
          <w:rFonts w:ascii="Consolas" w:eastAsia="Times New Roman" w:hAnsi="Consolas" w:cs="Courier New"/>
          <w:color w:val="505050"/>
          <w:szCs w:val="21"/>
          <w:lang w:val="en"/>
        </w:rPr>
        <w:t>);</w:t>
      </w:r>
    </w:p>
    <w:p w14:paraId="64698FE0" w14:textId="77777777" w:rsidR="007A706E" w:rsidRPr="005B580B" w:rsidRDefault="007A706E" w:rsidP="00223EC7">
      <w:pPr>
        <w:ind w:left="720" w:firstLine="360"/>
        <w:rPr>
          <w:lang w:val="en"/>
        </w:rPr>
      </w:pPr>
      <w:r w:rsidRPr="005B580B">
        <w:rPr>
          <w:lang w:val="en"/>
        </w:rPr>
        <w:t>Once the processing is done, we write the output back.</w:t>
      </w:r>
    </w:p>
    <w:p w14:paraId="252AB22E" w14:textId="77777777" w:rsidR="001812E4" w:rsidRDefault="001812E4" w:rsidP="00223EC7">
      <w:pPr>
        <w:pStyle w:val="ListParagraph"/>
        <w:numPr>
          <w:ilvl w:val="0"/>
          <w:numId w:val="17"/>
        </w:numPr>
        <w:rPr>
          <w:lang w:val="en"/>
        </w:rPr>
      </w:pPr>
      <w:r>
        <w:rPr>
          <w:lang w:val="en"/>
        </w:rPr>
        <w:t xml:space="preserve">When you originally set up your local cluster, you had a choice of choosing a 1 node cluster or a 5 node cluster. In the </w:t>
      </w:r>
      <w:proofErr w:type="spellStart"/>
      <w:r>
        <w:rPr>
          <w:lang w:val="en"/>
        </w:rPr>
        <w:t>ApplicationPartitions</w:t>
      </w:r>
      <w:proofErr w:type="spellEnd"/>
      <w:r>
        <w:rPr>
          <w:lang w:val="en"/>
        </w:rPr>
        <w:t xml:space="preserve"> project, </w:t>
      </w:r>
      <w:proofErr w:type="spellStart"/>
      <w:r>
        <w:rPr>
          <w:lang w:val="en"/>
        </w:rPr>
        <w:t>ie</w:t>
      </w:r>
      <w:proofErr w:type="spellEnd"/>
      <w:r>
        <w:rPr>
          <w:lang w:val="en"/>
        </w:rPr>
        <w:t xml:space="preserve"> the actual Service Fabric application project, under the </w:t>
      </w:r>
      <w:proofErr w:type="spellStart"/>
      <w:r w:rsidRPr="00155CD5">
        <w:rPr>
          <w:b/>
          <w:lang w:val="en"/>
        </w:rPr>
        <w:t>ApplicationParameters</w:t>
      </w:r>
      <w:proofErr w:type="spellEnd"/>
      <w:r>
        <w:rPr>
          <w:lang w:val="en"/>
        </w:rPr>
        <w:t xml:space="preserve"> folder, you will see configuration files named Local.1Node.xml and Local.5Node.xml. Depending on your initial setup configuration of 1 or 5 nodes, the next step will determine which configuration file you modify with the number of partitions.</w:t>
      </w:r>
    </w:p>
    <w:p w14:paraId="72C69047" w14:textId="77777777" w:rsidR="001812E4" w:rsidRDefault="001812E4" w:rsidP="001812E4">
      <w:pPr>
        <w:pStyle w:val="ListParagraph"/>
        <w:ind w:left="1080"/>
        <w:rPr>
          <w:lang w:val="en"/>
        </w:rPr>
      </w:pPr>
    </w:p>
    <w:p w14:paraId="40C167CE" w14:textId="00517F0D" w:rsidR="007A706E" w:rsidRPr="00223EC7" w:rsidRDefault="007A706E" w:rsidP="001812E4">
      <w:pPr>
        <w:pStyle w:val="ListParagraph"/>
        <w:ind w:left="1080"/>
        <w:rPr>
          <w:lang w:val="en"/>
        </w:rPr>
      </w:pPr>
      <w:r w:rsidRPr="00223EC7">
        <w:rPr>
          <w:lang w:val="en"/>
        </w:rPr>
        <w:t xml:space="preserve">The last step is to test the service. Visual Studio uses application parameters for </w:t>
      </w:r>
      <w:r w:rsidR="00C86ED6">
        <w:rPr>
          <w:lang w:val="en"/>
        </w:rPr>
        <w:t xml:space="preserve">the </w:t>
      </w:r>
      <w:r w:rsidRPr="00223EC7">
        <w:rPr>
          <w:lang w:val="en"/>
        </w:rPr>
        <w:t>local and cloud deployment</w:t>
      </w:r>
      <w:r w:rsidR="00C86ED6">
        <w:rPr>
          <w:lang w:val="en"/>
        </w:rPr>
        <w:t>s</w:t>
      </w:r>
      <w:r w:rsidRPr="00223EC7">
        <w:rPr>
          <w:lang w:val="en"/>
        </w:rPr>
        <w:t xml:space="preserve">. To test the service with 26 partitions locally, you need to update the </w:t>
      </w:r>
      <w:r w:rsidRPr="00223EC7">
        <w:rPr>
          <w:rFonts w:ascii="Consolas" w:hAnsi="Consolas" w:cs="Courier New"/>
          <w:color w:val="C7254E"/>
          <w:szCs w:val="21"/>
          <w:shd w:val="clear" w:color="auto" w:fill="F9F2F4"/>
          <w:lang w:val="en"/>
        </w:rPr>
        <w:t>Local.</w:t>
      </w:r>
      <w:r w:rsidR="001812E4">
        <w:rPr>
          <w:rFonts w:ascii="Consolas" w:hAnsi="Consolas" w:cs="Courier New"/>
          <w:color w:val="C7254E"/>
          <w:szCs w:val="21"/>
          <w:shd w:val="clear" w:color="auto" w:fill="F9F2F4"/>
          <w:lang w:val="en"/>
        </w:rPr>
        <w:t>&lt;</w:t>
      </w:r>
      <w:proofErr w:type="spellStart"/>
      <w:r w:rsidR="001812E4">
        <w:rPr>
          <w:rFonts w:ascii="Consolas" w:hAnsi="Consolas" w:cs="Courier New"/>
          <w:color w:val="C7254E"/>
          <w:szCs w:val="21"/>
          <w:shd w:val="clear" w:color="auto" w:fill="F9F2F4"/>
          <w:lang w:val="en"/>
        </w:rPr>
        <w:t>xNode</w:t>
      </w:r>
      <w:proofErr w:type="spellEnd"/>
      <w:r w:rsidR="001812E4">
        <w:rPr>
          <w:rFonts w:ascii="Consolas" w:hAnsi="Consolas" w:cs="Courier New"/>
          <w:color w:val="C7254E"/>
          <w:szCs w:val="21"/>
          <w:shd w:val="clear" w:color="auto" w:fill="F9F2F4"/>
          <w:lang w:val="en"/>
        </w:rPr>
        <w:t>&gt;.</w:t>
      </w:r>
      <w:r w:rsidRPr="00223EC7">
        <w:rPr>
          <w:rFonts w:ascii="Consolas" w:hAnsi="Consolas" w:cs="Courier New"/>
          <w:color w:val="C7254E"/>
          <w:szCs w:val="21"/>
          <w:shd w:val="clear" w:color="auto" w:fill="F9F2F4"/>
          <w:lang w:val="en"/>
        </w:rPr>
        <w:t>xml</w:t>
      </w:r>
      <w:r w:rsidRPr="00223EC7">
        <w:rPr>
          <w:lang w:val="en"/>
        </w:rPr>
        <w:t xml:space="preserve"> file in the </w:t>
      </w:r>
      <w:proofErr w:type="spellStart"/>
      <w:r w:rsidRPr="00223EC7">
        <w:rPr>
          <w:b/>
          <w:lang w:val="en"/>
        </w:rPr>
        <w:t>ApplicationParameters</w:t>
      </w:r>
      <w:proofErr w:type="spellEnd"/>
      <w:r w:rsidRPr="00223EC7">
        <w:rPr>
          <w:lang w:val="en"/>
        </w:rPr>
        <w:t xml:space="preserve"> folder of the </w:t>
      </w:r>
      <w:proofErr w:type="spellStart"/>
      <w:r w:rsidRPr="00223EC7">
        <w:rPr>
          <w:b/>
          <w:lang w:val="en"/>
        </w:rPr>
        <w:t>AlphabetPartitions</w:t>
      </w:r>
      <w:proofErr w:type="spellEnd"/>
      <w:r w:rsidRPr="00223EC7">
        <w:rPr>
          <w:lang w:val="en"/>
        </w:rPr>
        <w:t xml:space="preserve"> project as shown below:</w:t>
      </w:r>
    </w:p>
    <w:p w14:paraId="56B82519" w14:textId="77777777" w:rsidR="007A706E" w:rsidRPr="005B580B" w:rsidRDefault="007A706E" w:rsidP="00675B07">
      <w:pPr>
        <w:shd w:val="clear" w:color="auto" w:fill="969696"/>
        <w:spacing w:beforeAutospacing="1" w:line="240" w:lineRule="auto"/>
        <w:ind w:left="720"/>
        <w:rPr>
          <w:rFonts w:eastAsia="Times New Roman" w:cs="Segoe UI"/>
          <w:color w:val="FFFFFF"/>
          <w:sz w:val="24"/>
          <w:szCs w:val="24"/>
          <w:lang w:val="en"/>
        </w:rPr>
      </w:pPr>
      <w:r w:rsidRPr="005B580B">
        <w:rPr>
          <w:rFonts w:eastAsia="Times New Roman" w:cs="Segoe UI"/>
          <w:vanish/>
          <w:color w:val="FFFFFF"/>
          <w:sz w:val="18"/>
          <w:szCs w:val="18"/>
          <w:shd w:val="clear" w:color="auto" w:fill="1A1A1A"/>
          <w:lang w:val="en"/>
        </w:rPr>
        <w:t>Copy to clipboard</w:t>
      </w:r>
    </w:p>
    <w:p w14:paraId="7174130F"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szCs w:val="21"/>
          <w:lang w:val="en"/>
        </w:rPr>
      </w:pPr>
      <w:r w:rsidRPr="005B580B">
        <w:rPr>
          <w:rFonts w:ascii="Consolas" w:eastAsia="Times New Roman" w:hAnsi="Consolas" w:cs="Courier New"/>
          <w:color w:val="505050"/>
          <w:szCs w:val="21"/>
          <w:lang w:val="en"/>
        </w:rPr>
        <w:t>&lt;Parameters&gt;</w:t>
      </w:r>
    </w:p>
    <w:p w14:paraId="0D0C24A2"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szCs w:val="21"/>
          <w:lang w:val="en"/>
        </w:rPr>
      </w:pP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&lt;Parameter</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Name="</w:t>
      </w:r>
      <w:proofErr w:type="spellStart"/>
      <w:r w:rsidRPr="005B580B">
        <w:rPr>
          <w:rFonts w:ascii="Consolas" w:eastAsia="Times New Roman" w:hAnsi="Consolas" w:cs="Courier New"/>
          <w:color w:val="505050"/>
          <w:szCs w:val="21"/>
          <w:lang w:val="en"/>
        </w:rPr>
        <w:t>Processing_PartitionCount</w:t>
      </w:r>
      <w:proofErr w:type="spellEnd"/>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Value="</w:t>
      </w:r>
      <w:r w:rsidRPr="001812E4">
        <w:rPr>
          <w:rFonts w:ascii="Consolas" w:eastAsia="Times New Roman" w:hAnsi="Consolas" w:cs="Courier New"/>
          <w:b/>
          <w:color w:val="505050"/>
          <w:szCs w:val="21"/>
          <w:highlight w:val="yellow"/>
          <w:lang w:val="en"/>
        </w:rPr>
        <w:t>26</w:t>
      </w:r>
      <w:r w:rsidRPr="00223EC7">
        <w:rPr>
          <w:rFonts w:ascii="Consolas" w:eastAsia="Times New Roman" w:hAnsi="Consolas" w:cs="Courier New"/>
          <w:b/>
          <w:color w:val="505050"/>
          <w:szCs w:val="21"/>
          <w:lang w:val="en"/>
        </w:rPr>
        <w:t>"</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/&gt;</w:t>
      </w:r>
    </w:p>
    <w:p w14:paraId="25E609D5" w14:textId="53298771" w:rsidR="007A706E"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505050"/>
          <w:szCs w:val="21"/>
          <w:lang w:val="en"/>
        </w:rPr>
      </w:pP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&lt;Parameter</w:t>
      </w:r>
      <w:r w:rsidRPr="005B580B">
        <w:rPr>
          <w:rFonts w:ascii="Consolas" w:eastAsia="Times New Roman" w:hAnsi="Consolas" w:cs="Courier New"/>
          <w:color w:val="000000"/>
          <w:szCs w:val="21"/>
          <w:lang w:val="en"/>
        </w:rPr>
        <w:t xml:space="preserve"> </w:t>
      </w:r>
      <w:r>
        <w:rPr>
          <w:rFonts w:ascii="Consolas" w:eastAsia="Times New Roman" w:hAnsi="Consolas" w:cs="Courier New"/>
          <w:color w:val="505050"/>
          <w:szCs w:val="21"/>
          <w:lang w:val="en"/>
        </w:rPr>
        <w:t>Name="</w:t>
      </w:r>
      <w:proofErr w:type="spellStart"/>
      <w:r>
        <w:rPr>
          <w:rFonts w:ascii="Consolas" w:eastAsia="Times New Roman" w:hAnsi="Consolas" w:cs="Courier New"/>
          <w:color w:val="505050"/>
          <w:szCs w:val="21"/>
          <w:lang w:val="en"/>
        </w:rPr>
        <w:t>Web</w:t>
      </w:r>
      <w:r w:rsidRPr="005B580B">
        <w:rPr>
          <w:rFonts w:ascii="Consolas" w:eastAsia="Times New Roman" w:hAnsi="Consolas" w:cs="Courier New"/>
          <w:color w:val="505050"/>
          <w:szCs w:val="21"/>
          <w:lang w:val="en"/>
        </w:rPr>
        <w:t>_InstanceCount</w:t>
      </w:r>
      <w:proofErr w:type="spellEnd"/>
      <w:r w:rsidRPr="005B580B">
        <w:rPr>
          <w:rFonts w:ascii="Consolas" w:eastAsia="Times New Roman" w:hAnsi="Consolas" w:cs="Courier New"/>
          <w:color w:val="505050"/>
          <w:szCs w:val="21"/>
          <w:lang w:val="en"/>
        </w:rPr>
        <w:t>"</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Value="1"</w:t>
      </w:r>
      <w:r w:rsidRPr="005B580B">
        <w:rPr>
          <w:rFonts w:ascii="Consolas" w:eastAsia="Times New Roman" w:hAnsi="Consolas" w:cs="Courier New"/>
          <w:color w:val="000000"/>
          <w:szCs w:val="21"/>
          <w:lang w:val="en"/>
        </w:rPr>
        <w:t xml:space="preserve"> </w:t>
      </w:r>
      <w:r w:rsidRPr="005B580B">
        <w:rPr>
          <w:rFonts w:ascii="Consolas" w:eastAsia="Times New Roman" w:hAnsi="Consolas" w:cs="Courier New"/>
          <w:color w:val="505050"/>
          <w:szCs w:val="21"/>
          <w:lang w:val="en"/>
        </w:rPr>
        <w:t>/&gt;</w:t>
      </w:r>
    </w:p>
    <w:p w14:paraId="7B3DE1C0" w14:textId="2371FA1E" w:rsidR="00223EC7" w:rsidRDefault="00223EC7"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505050"/>
          <w:szCs w:val="21"/>
          <w:lang w:val="en"/>
        </w:rPr>
      </w:pPr>
      <w:r>
        <w:rPr>
          <w:rFonts w:ascii="Consolas" w:eastAsia="Times New Roman" w:hAnsi="Consolas" w:cs="Courier New"/>
          <w:color w:val="505050"/>
          <w:szCs w:val="21"/>
          <w:lang w:val="en"/>
        </w:rPr>
        <w:t xml:space="preserve">  &lt;Parameter Name="</w:t>
      </w:r>
      <w:proofErr w:type="spellStart"/>
      <w:r>
        <w:rPr>
          <w:rFonts w:ascii="Consolas" w:eastAsia="Times New Roman" w:hAnsi="Consolas" w:cs="Courier New"/>
          <w:color w:val="505050"/>
          <w:szCs w:val="21"/>
          <w:lang w:val="en"/>
        </w:rPr>
        <w:t>Processing_MinReplicaSetSize</w:t>
      </w:r>
      <w:proofErr w:type="spellEnd"/>
      <w:r>
        <w:rPr>
          <w:rFonts w:ascii="Consolas" w:eastAsia="Times New Roman" w:hAnsi="Consolas" w:cs="Courier New"/>
          <w:color w:val="505050"/>
          <w:szCs w:val="21"/>
          <w:lang w:val="en"/>
        </w:rPr>
        <w:t>" Value="</w:t>
      </w:r>
      <w:r w:rsidR="001812E4">
        <w:rPr>
          <w:rFonts w:ascii="Consolas" w:eastAsia="Times New Roman" w:hAnsi="Consolas" w:cs="Courier New"/>
          <w:color w:val="505050"/>
          <w:szCs w:val="21"/>
          <w:lang w:val="en"/>
        </w:rPr>
        <w:t>3</w:t>
      </w:r>
      <w:r>
        <w:rPr>
          <w:rFonts w:ascii="Consolas" w:eastAsia="Times New Roman" w:hAnsi="Consolas" w:cs="Courier New"/>
          <w:color w:val="505050"/>
          <w:szCs w:val="21"/>
          <w:lang w:val="en"/>
        </w:rPr>
        <w:t>" /&gt;</w:t>
      </w:r>
    </w:p>
    <w:p w14:paraId="19822964" w14:textId="4CB221AB" w:rsidR="00223EC7" w:rsidRDefault="00223EC7"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505050"/>
          <w:szCs w:val="21"/>
          <w:lang w:val="en"/>
        </w:rPr>
      </w:pPr>
      <w:r>
        <w:rPr>
          <w:rFonts w:ascii="Consolas" w:eastAsia="Times New Roman" w:hAnsi="Consolas" w:cs="Courier New"/>
          <w:color w:val="505050"/>
          <w:szCs w:val="21"/>
          <w:lang w:val="en"/>
        </w:rPr>
        <w:tab/>
        <w:t>&lt;Parameter Name=</w:t>
      </w:r>
      <w:r w:rsidR="00A27CFA">
        <w:rPr>
          <w:rFonts w:ascii="Consolas" w:eastAsia="Times New Roman" w:hAnsi="Consolas" w:cs="Courier New"/>
          <w:color w:val="505050"/>
          <w:szCs w:val="21"/>
          <w:lang w:val="en"/>
        </w:rPr>
        <w:t>"</w:t>
      </w:r>
      <w:proofErr w:type="spellStart"/>
      <w:r>
        <w:rPr>
          <w:rFonts w:ascii="Consolas" w:eastAsia="Times New Roman" w:hAnsi="Consolas" w:cs="Courier New"/>
          <w:color w:val="505050"/>
          <w:szCs w:val="21"/>
          <w:lang w:val="en"/>
        </w:rPr>
        <w:t>Processing_TargetReplicatSetSize</w:t>
      </w:r>
      <w:proofErr w:type="spellEnd"/>
      <w:r w:rsidR="00A27CFA">
        <w:rPr>
          <w:rFonts w:ascii="Consolas" w:eastAsia="Times New Roman" w:hAnsi="Consolas" w:cs="Courier New"/>
          <w:color w:val="505050"/>
          <w:szCs w:val="21"/>
          <w:lang w:val="en"/>
        </w:rPr>
        <w:t>"</w:t>
      </w:r>
      <w:r>
        <w:rPr>
          <w:rFonts w:ascii="Consolas" w:eastAsia="Times New Roman" w:hAnsi="Consolas" w:cs="Courier New"/>
          <w:color w:val="505050"/>
          <w:szCs w:val="21"/>
          <w:lang w:val="en"/>
        </w:rPr>
        <w:t xml:space="preserve"> Value=</w:t>
      </w:r>
      <w:r w:rsidR="00A27CFA">
        <w:rPr>
          <w:rFonts w:ascii="Consolas" w:eastAsia="Times New Roman" w:hAnsi="Consolas" w:cs="Courier New"/>
          <w:color w:val="505050"/>
          <w:szCs w:val="21"/>
          <w:lang w:val="en"/>
        </w:rPr>
        <w:t>"</w:t>
      </w:r>
      <w:r>
        <w:rPr>
          <w:rFonts w:ascii="Consolas" w:eastAsia="Times New Roman" w:hAnsi="Consolas" w:cs="Courier New"/>
          <w:color w:val="505050"/>
          <w:szCs w:val="21"/>
          <w:lang w:val="en"/>
        </w:rPr>
        <w:t>3</w:t>
      </w:r>
      <w:r w:rsidR="00A27CFA">
        <w:rPr>
          <w:rFonts w:ascii="Consolas" w:eastAsia="Times New Roman" w:hAnsi="Consolas" w:cs="Courier New"/>
          <w:color w:val="505050"/>
          <w:szCs w:val="21"/>
          <w:lang w:val="en"/>
        </w:rPr>
        <w:t>"</w:t>
      </w:r>
      <w:r>
        <w:rPr>
          <w:rFonts w:ascii="Consolas" w:eastAsia="Times New Roman" w:hAnsi="Consolas" w:cs="Courier New"/>
          <w:color w:val="505050"/>
          <w:szCs w:val="21"/>
          <w:lang w:val="en"/>
        </w:rPr>
        <w:t xml:space="preserve"> /&gt;</w:t>
      </w:r>
    </w:p>
    <w:p w14:paraId="051405F3" w14:textId="77777777" w:rsidR="007A706E" w:rsidRPr="005B580B" w:rsidRDefault="007A706E" w:rsidP="00675B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505050"/>
          <w:szCs w:val="21"/>
          <w:lang w:val="en"/>
        </w:rPr>
      </w:pPr>
      <w:r w:rsidRPr="005B580B">
        <w:rPr>
          <w:rFonts w:ascii="Consolas" w:eastAsia="Times New Roman" w:hAnsi="Consolas" w:cs="Courier New"/>
          <w:color w:val="505050"/>
          <w:szCs w:val="21"/>
          <w:lang w:val="en"/>
        </w:rPr>
        <w:t>&lt;/Parameters&gt;</w:t>
      </w:r>
    </w:p>
    <w:p w14:paraId="6C34FF63" w14:textId="77777777" w:rsidR="007A706E" w:rsidRDefault="007A706E" w:rsidP="007A706E">
      <w:pPr>
        <w:rPr>
          <w:rFonts w:eastAsia="Times New Roman" w:cs="Segoe UI"/>
          <w:color w:val="505050"/>
          <w:sz w:val="24"/>
          <w:szCs w:val="24"/>
          <w:lang w:val="en"/>
        </w:rPr>
      </w:pPr>
      <w:r>
        <w:rPr>
          <w:rFonts w:eastAsia="Times New Roman" w:cs="Segoe UI"/>
          <w:color w:val="505050"/>
          <w:sz w:val="24"/>
          <w:szCs w:val="24"/>
          <w:lang w:val="en"/>
        </w:rPr>
        <w:br w:type="page"/>
      </w:r>
    </w:p>
    <w:p w14:paraId="5279C615" w14:textId="0CE22BD1" w:rsidR="00254950" w:rsidRPr="00C80421" w:rsidRDefault="00254950" w:rsidP="00254950">
      <w:pPr>
        <w:pStyle w:val="Heading2"/>
        <w:rPr>
          <w:lang w:val="en"/>
        </w:rPr>
      </w:pPr>
      <w:bookmarkStart w:id="23" w:name="_Toc474822140"/>
      <w:r>
        <w:rPr>
          <w:lang w:val="en"/>
        </w:rPr>
        <w:lastRenderedPageBreak/>
        <w:t>Task 3 – Testing the Application</w:t>
      </w:r>
      <w:bookmarkEnd w:id="23"/>
    </w:p>
    <w:p w14:paraId="110D1D59" w14:textId="77777777" w:rsidR="00254950" w:rsidRDefault="00254950" w:rsidP="00951F6A">
      <w:pPr>
        <w:rPr>
          <w:lang w:val="en"/>
        </w:rPr>
      </w:pPr>
    </w:p>
    <w:p w14:paraId="48365713" w14:textId="1701E159" w:rsidR="007A706E" w:rsidRPr="00783E52" w:rsidRDefault="007A706E" w:rsidP="00783E52">
      <w:pPr>
        <w:pStyle w:val="ListParagraph"/>
        <w:numPr>
          <w:ilvl w:val="0"/>
          <w:numId w:val="19"/>
        </w:numPr>
        <w:rPr>
          <w:lang w:val="en"/>
        </w:rPr>
      </w:pPr>
      <w:r w:rsidRPr="00783E52">
        <w:rPr>
          <w:lang w:val="en"/>
        </w:rPr>
        <w:t xml:space="preserve">Next press </w:t>
      </w:r>
      <w:r w:rsidRPr="00783E52">
        <w:rPr>
          <w:b/>
          <w:lang w:val="en"/>
        </w:rPr>
        <w:t>F5</w:t>
      </w:r>
      <w:r w:rsidRPr="00783E52">
        <w:rPr>
          <w:lang w:val="en"/>
        </w:rPr>
        <w:t xml:space="preserve">, or the </w:t>
      </w:r>
      <w:r w:rsidRPr="00783E52">
        <w:rPr>
          <w:b/>
          <w:lang w:val="en"/>
        </w:rPr>
        <w:t>Run</w:t>
      </w:r>
      <w:r w:rsidRPr="00783E52">
        <w:rPr>
          <w:lang w:val="en"/>
        </w:rPr>
        <w:t xml:space="preserve"> button to build, deploy, and run the application in debug mode.</w:t>
      </w:r>
    </w:p>
    <w:p w14:paraId="67B75322" w14:textId="77777777" w:rsidR="007A706E" w:rsidRDefault="007A706E" w:rsidP="00DF4566">
      <w:pPr>
        <w:ind w:left="720"/>
        <w:rPr>
          <w:lang w:val="en"/>
        </w:rPr>
      </w:pPr>
      <w:r w:rsidRPr="005B580B">
        <w:rPr>
          <w:lang w:val="en"/>
        </w:rPr>
        <w:t>Once you finish deployment, you can check the service and all of its partitions in the Service Fabric Explorer.</w:t>
      </w:r>
    </w:p>
    <w:p w14:paraId="7EFD3A61" w14:textId="271E8693" w:rsidR="007A706E" w:rsidRPr="00DF4566" w:rsidRDefault="007A706E" w:rsidP="00DF4566">
      <w:pPr>
        <w:pStyle w:val="ListParagraph"/>
        <w:numPr>
          <w:ilvl w:val="0"/>
          <w:numId w:val="19"/>
        </w:numPr>
        <w:rPr>
          <w:lang w:val="en"/>
        </w:rPr>
      </w:pPr>
      <w:r w:rsidRPr="00DF4566">
        <w:rPr>
          <w:lang w:val="en"/>
        </w:rPr>
        <w:t xml:space="preserve">In the system tray, right click on the </w:t>
      </w:r>
      <w:r w:rsidRPr="00DF4566">
        <w:rPr>
          <w:b/>
          <w:lang w:val="en"/>
        </w:rPr>
        <w:t>S</w:t>
      </w:r>
      <w:r w:rsidR="00DF4566" w:rsidRPr="00DF4566">
        <w:rPr>
          <w:b/>
          <w:lang w:val="en"/>
        </w:rPr>
        <w:t xml:space="preserve">ervice </w:t>
      </w:r>
      <w:r w:rsidRPr="00DF4566">
        <w:rPr>
          <w:b/>
          <w:lang w:val="en"/>
        </w:rPr>
        <w:t>F</w:t>
      </w:r>
      <w:r w:rsidR="00DF4566" w:rsidRPr="00DF4566">
        <w:rPr>
          <w:b/>
          <w:lang w:val="en"/>
        </w:rPr>
        <w:t>abric</w:t>
      </w:r>
      <w:r w:rsidRPr="00DF4566">
        <w:rPr>
          <w:b/>
          <w:lang w:val="en"/>
        </w:rPr>
        <w:t xml:space="preserve"> Cluster Manager</w:t>
      </w:r>
      <w:r w:rsidRPr="00DF4566">
        <w:rPr>
          <w:lang w:val="en"/>
        </w:rPr>
        <w:t xml:space="preserve"> </w:t>
      </w:r>
      <w:r w:rsidR="00DF4566">
        <w:rPr>
          <w:lang w:val="en"/>
        </w:rPr>
        <w:t>i</w:t>
      </w:r>
      <w:r w:rsidRPr="00DF4566">
        <w:rPr>
          <w:lang w:val="en"/>
        </w:rPr>
        <w:t>con and choose “</w:t>
      </w:r>
      <w:r w:rsidRPr="00DF4566">
        <w:rPr>
          <w:b/>
          <w:lang w:val="en"/>
        </w:rPr>
        <w:t>Manage Local Cluster</w:t>
      </w:r>
      <w:r w:rsidRPr="00DF4566">
        <w:rPr>
          <w:lang w:val="en"/>
        </w:rPr>
        <w:t>” as shown below.</w:t>
      </w:r>
    </w:p>
    <w:p w14:paraId="53B5A52E" w14:textId="77777777" w:rsidR="007A706E" w:rsidRDefault="007A706E" w:rsidP="00DF4566">
      <w:pPr>
        <w:shd w:val="clear" w:color="auto" w:fill="FFFFFF"/>
        <w:spacing w:before="150" w:after="150" w:line="240" w:lineRule="auto"/>
        <w:ind w:left="720"/>
        <w:rPr>
          <w:rFonts w:eastAsia="Times New Roman" w:cs="Segoe UI"/>
          <w:color w:val="505050"/>
          <w:sz w:val="24"/>
          <w:szCs w:val="24"/>
          <w:lang w:val="en"/>
        </w:rPr>
      </w:pPr>
      <w:r>
        <w:rPr>
          <w:rFonts w:eastAsia="Times New Roman" w:cs="Segoe UI"/>
          <w:noProof/>
          <w:color w:val="505050"/>
          <w:sz w:val="24"/>
          <w:szCs w:val="24"/>
        </w:rPr>
        <w:drawing>
          <wp:inline distT="0" distB="0" distL="0" distR="0" wp14:anchorId="20F9B85A" wp14:editId="27221223">
            <wp:extent cx="2759710" cy="21583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710" cy="2158365"/>
                    </a:xfrm>
                    <a:prstGeom prst="rect">
                      <a:avLst/>
                    </a:prstGeom>
                    <a:noFill/>
                    <a:ln>
                      <a:noFill/>
                    </a:ln>
                  </pic:spPr>
                </pic:pic>
              </a:graphicData>
            </a:graphic>
          </wp:inline>
        </w:drawing>
      </w:r>
    </w:p>
    <w:p w14:paraId="7A8EBEFB" w14:textId="77777777" w:rsidR="007A706E" w:rsidRPr="005B580B" w:rsidRDefault="007A706E" w:rsidP="00DF4566">
      <w:pPr>
        <w:ind w:firstLine="360"/>
        <w:rPr>
          <w:lang w:val="en"/>
        </w:rPr>
      </w:pPr>
      <w:r>
        <w:rPr>
          <w:lang w:val="en"/>
        </w:rPr>
        <w:t>This will take you to Service Fabric Explorer:</w:t>
      </w:r>
    </w:p>
    <w:p w14:paraId="5F53B10E" w14:textId="15E9DD04" w:rsidR="007A706E" w:rsidRDefault="00B55530" w:rsidP="00B55530">
      <w:pPr>
        <w:ind w:left="720"/>
        <w:rPr>
          <w:rFonts w:eastAsia="Times New Roman" w:cs="Segoe UI"/>
          <w:color w:val="505050"/>
          <w:sz w:val="24"/>
          <w:szCs w:val="24"/>
          <w:lang w:val="en"/>
        </w:rPr>
      </w:pPr>
      <w:r>
        <w:rPr>
          <w:noProof/>
        </w:rPr>
        <w:drawing>
          <wp:inline distT="0" distB="0" distL="0" distR="0" wp14:anchorId="3E7F4AC2" wp14:editId="0559A5C7">
            <wp:extent cx="5741145" cy="296748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8925" cy="2987014"/>
                    </a:xfrm>
                    <a:prstGeom prst="rect">
                      <a:avLst/>
                    </a:prstGeom>
                  </pic:spPr>
                </pic:pic>
              </a:graphicData>
            </a:graphic>
          </wp:inline>
        </w:drawing>
      </w:r>
    </w:p>
    <w:p w14:paraId="38358081" w14:textId="77777777" w:rsidR="00B55530" w:rsidRDefault="00B55530">
      <w:pPr>
        <w:ind w:left="720" w:hanging="360"/>
        <w:rPr>
          <w:rFonts w:eastAsia="Times New Roman" w:cs="Segoe UI"/>
          <w:color w:val="505050"/>
          <w:szCs w:val="21"/>
          <w:lang w:val="en"/>
        </w:rPr>
      </w:pPr>
      <w:r>
        <w:rPr>
          <w:rFonts w:eastAsia="Times New Roman" w:cs="Segoe UI"/>
          <w:color w:val="505050"/>
          <w:szCs w:val="21"/>
          <w:lang w:val="en"/>
        </w:rPr>
        <w:br w:type="page"/>
      </w:r>
    </w:p>
    <w:p w14:paraId="28BC5B20" w14:textId="4762E69A" w:rsidR="007A706E" w:rsidRPr="00DE3B0D" w:rsidRDefault="007A706E" w:rsidP="00735C36">
      <w:pPr>
        <w:pStyle w:val="ListParagraph"/>
        <w:numPr>
          <w:ilvl w:val="0"/>
          <w:numId w:val="19"/>
        </w:numPr>
        <w:shd w:val="clear" w:color="auto" w:fill="FFFFFF"/>
        <w:spacing w:before="150" w:after="150" w:line="240" w:lineRule="auto"/>
        <w:rPr>
          <w:rFonts w:eastAsia="Times New Roman" w:cs="Segoe UI"/>
          <w:color w:val="505050"/>
          <w:szCs w:val="21"/>
          <w:lang w:val="en"/>
        </w:rPr>
      </w:pPr>
      <w:r w:rsidRPr="00DE3B0D">
        <w:rPr>
          <w:rFonts w:eastAsia="Times New Roman" w:cs="Segoe UI"/>
          <w:color w:val="505050"/>
          <w:szCs w:val="21"/>
          <w:lang w:val="en"/>
        </w:rPr>
        <w:lastRenderedPageBreak/>
        <w:t xml:space="preserve">In a browser, you can test the partitioning logic by entering </w:t>
      </w:r>
      <w:r w:rsidRPr="00DE3B0D">
        <w:rPr>
          <w:rFonts w:ascii="Consolas" w:eastAsia="Times New Roman" w:hAnsi="Consolas" w:cs="Courier New"/>
          <w:color w:val="C7254E"/>
          <w:szCs w:val="21"/>
          <w:shd w:val="clear" w:color="auto" w:fill="F9F2F4"/>
          <w:lang w:val="en"/>
        </w:rPr>
        <w:t xml:space="preserve">http://localhost:8091/AlphabetPartitions/?lastname=&lt;fill in </w:t>
      </w:r>
      <w:proofErr w:type="spellStart"/>
      <w:r w:rsidRPr="00DE3B0D">
        <w:rPr>
          <w:rFonts w:ascii="Consolas" w:eastAsia="Times New Roman" w:hAnsi="Consolas" w:cs="Courier New"/>
          <w:color w:val="C7254E"/>
          <w:szCs w:val="21"/>
          <w:shd w:val="clear" w:color="auto" w:fill="F9F2F4"/>
          <w:lang w:val="en"/>
        </w:rPr>
        <w:t>somename</w:t>
      </w:r>
      <w:proofErr w:type="spellEnd"/>
      <w:r w:rsidRPr="00DE3B0D">
        <w:rPr>
          <w:rFonts w:ascii="Consolas" w:eastAsia="Times New Roman" w:hAnsi="Consolas" w:cs="Courier New"/>
          <w:color w:val="C7254E"/>
          <w:szCs w:val="21"/>
          <w:shd w:val="clear" w:color="auto" w:fill="F9F2F4"/>
          <w:lang w:val="en"/>
        </w:rPr>
        <w:t xml:space="preserve"> here&gt;</w:t>
      </w:r>
      <w:r w:rsidRPr="00DE3B0D">
        <w:rPr>
          <w:rFonts w:eastAsia="Times New Roman" w:cs="Segoe UI"/>
          <w:color w:val="505050"/>
          <w:szCs w:val="21"/>
          <w:lang w:val="en"/>
        </w:rPr>
        <w:t>. You will see that each last name that starts with the same letter is being stored in the same partition.</w:t>
      </w:r>
    </w:p>
    <w:p w14:paraId="5D00A9D3" w14:textId="77777777" w:rsidR="007A706E" w:rsidRPr="005B580B" w:rsidRDefault="007A706E" w:rsidP="00735C36">
      <w:pPr>
        <w:shd w:val="clear" w:color="auto" w:fill="FFFFFF"/>
        <w:spacing w:before="150" w:after="150" w:line="240" w:lineRule="auto"/>
        <w:ind w:left="720"/>
        <w:rPr>
          <w:rFonts w:eastAsia="Times New Roman" w:cs="Segoe UI"/>
          <w:color w:val="505050"/>
          <w:sz w:val="24"/>
          <w:szCs w:val="24"/>
          <w:lang w:val="en"/>
        </w:rPr>
      </w:pPr>
      <w:r>
        <w:rPr>
          <w:noProof/>
        </w:rPr>
        <w:drawing>
          <wp:inline distT="0" distB="0" distL="0" distR="0" wp14:anchorId="33236F6E" wp14:editId="4DC9D4C4">
            <wp:extent cx="5438140" cy="215158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572" cy="2170744"/>
                    </a:xfrm>
                    <a:prstGeom prst="rect">
                      <a:avLst/>
                    </a:prstGeom>
                  </pic:spPr>
                </pic:pic>
              </a:graphicData>
            </a:graphic>
          </wp:inline>
        </w:drawing>
      </w:r>
    </w:p>
    <w:sectPr w:rsidR="007A706E" w:rsidRPr="005B580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21325" w14:textId="77777777" w:rsidR="00B33718" w:rsidRDefault="00B33718" w:rsidP="003C27E6">
      <w:pPr>
        <w:spacing w:before="0" w:line="240" w:lineRule="auto"/>
      </w:pPr>
      <w:r>
        <w:separator/>
      </w:r>
    </w:p>
  </w:endnote>
  <w:endnote w:type="continuationSeparator" w:id="0">
    <w:p w14:paraId="3306C2E1" w14:textId="77777777" w:rsidR="00B33718" w:rsidRDefault="00B33718"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w:altName w:val="Segoe"/>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B44C" w14:textId="77777777" w:rsidR="00155CD5" w:rsidRPr="00EB2DD3" w:rsidRDefault="00155CD5" w:rsidP="00394D7D">
    <w:pPr>
      <w:pStyle w:val="Footer"/>
      <w:pBdr>
        <w:bottom w:val="single" w:sz="12" w:space="1" w:color="auto"/>
      </w:pBdr>
      <w:tabs>
        <w:tab w:val="center" w:pos="4230"/>
      </w:tabs>
      <w:ind w:left="0"/>
      <w:jc w:val="center"/>
      <w:rPr>
        <w:rFonts w:ascii="Arial" w:hAnsi="Arial" w:cs="Arial"/>
        <w:i/>
        <w:sz w:val="16"/>
        <w:szCs w:val="16"/>
      </w:rPr>
    </w:pPr>
    <w:r w:rsidRPr="00EB2DD3">
      <w:rPr>
        <w:rFonts w:ascii="Arial" w:hAnsi="Arial" w:cs="Arial"/>
        <w:sz w:val="16"/>
        <w:szCs w:val="16"/>
      </w:rPr>
      <w:tab/>
    </w:r>
    <w:r>
      <w:rPr>
        <w:rFonts w:ascii="Arial" w:hAnsi="Arial" w:cs="Arial"/>
        <w:sz w:val="16"/>
        <w:szCs w:val="16"/>
      </w:rPr>
      <w:tab/>
    </w:r>
    <w:r w:rsidRPr="00EB2DD3">
      <w:rPr>
        <w:rFonts w:ascii="Arial" w:hAnsi="Arial" w:cs="Arial"/>
        <w:sz w:val="16"/>
        <w:szCs w:val="16"/>
      </w:rPr>
      <w:t>©</w:t>
    </w:r>
    <w:r>
      <w:rPr>
        <w:rFonts w:ascii="Arial" w:hAnsi="Arial" w:cs="Arial"/>
        <w:sz w:val="16"/>
        <w:szCs w:val="16"/>
      </w:rPr>
      <w:t xml:space="preserve"> 2014</w:t>
    </w:r>
    <w:r w:rsidRPr="00EB2DD3">
      <w:rPr>
        <w:rFonts w:ascii="Arial" w:hAnsi="Arial" w:cs="Arial"/>
        <w:sz w:val="16"/>
        <w:szCs w:val="16"/>
      </w:rPr>
      <w:t xml:space="preserve"> Microsoft Corporation</w:t>
    </w:r>
    <w:r w:rsidRPr="00EB2DD3">
      <w:rPr>
        <w:rFonts w:ascii="Arial" w:hAnsi="Arial" w:cs="Arial"/>
        <w:sz w:val="16"/>
        <w:szCs w:val="16"/>
      </w:rPr>
      <w:tab/>
    </w:r>
  </w:p>
  <w:p w14:paraId="7E199AB4" w14:textId="77777777" w:rsidR="00155CD5" w:rsidRPr="006B4D91" w:rsidRDefault="00155CD5" w:rsidP="00394D7D">
    <w:pPr>
      <w:pStyle w:val="Footer"/>
      <w:ind w:left="-360"/>
      <w:jc w:val="center"/>
      <w:rPr>
        <w:rFonts w:ascii="Arial" w:hAnsi="Arial" w:cs="Arial"/>
        <w:sz w:val="16"/>
        <w:szCs w:val="16"/>
      </w:rPr>
    </w:pPr>
    <w:r w:rsidRPr="00EB2DD3">
      <w:rPr>
        <w:rFonts w:ascii="Arial" w:hAnsi="Arial" w:cs="Arial"/>
        <w:sz w:val="16"/>
        <w:szCs w:val="16"/>
      </w:rPr>
      <w:t>Microsoft Confidential</w:t>
    </w:r>
  </w:p>
  <w:p w14:paraId="3750D617" w14:textId="77777777" w:rsidR="00155CD5" w:rsidRDefault="0015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E06AC" w14:textId="77777777" w:rsidR="00B33718" w:rsidRDefault="00B33718" w:rsidP="003C27E6">
      <w:pPr>
        <w:spacing w:before="0" w:line="240" w:lineRule="auto"/>
      </w:pPr>
      <w:r>
        <w:separator/>
      </w:r>
    </w:p>
  </w:footnote>
  <w:footnote w:type="continuationSeparator" w:id="0">
    <w:p w14:paraId="0D054891" w14:textId="77777777" w:rsidR="00B33718" w:rsidRDefault="00B33718" w:rsidP="003C27E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7AC10" w14:textId="317C8181" w:rsidR="00155CD5" w:rsidRPr="00780553" w:rsidRDefault="00155CD5" w:rsidP="007C1706">
    <w:pPr>
      <w:pStyle w:val="HeaderOddPage"/>
    </w:pPr>
    <w:r>
      <w:t xml:space="preserve">Stateful Services and Partitoning </w:t>
    </w:r>
    <w:r>
      <w:fldChar w:fldCharType="begin"/>
    </w:r>
    <w:r>
      <w:instrText xml:space="preserve"> PAGE   \* MERGEFORMAT </w:instrText>
    </w:r>
    <w:r>
      <w:fldChar w:fldCharType="separate"/>
    </w:r>
    <w:r w:rsidR="00BB5C22">
      <w:t>19</w:t>
    </w:r>
    <w:r>
      <w:fldChar w:fldCharType="end"/>
    </w:r>
  </w:p>
  <w:p w14:paraId="7DC09B5B" w14:textId="77777777" w:rsidR="00155CD5" w:rsidRDefault="00155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A29"/>
    <w:multiLevelType w:val="hybridMultilevel"/>
    <w:tmpl w:val="6728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01D47"/>
    <w:multiLevelType w:val="hybridMultilevel"/>
    <w:tmpl w:val="A998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9237A"/>
    <w:multiLevelType w:val="hybridMultilevel"/>
    <w:tmpl w:val="66E85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5351F"/>
    <w:multiLevelType w:val="hybridMultilevel"/>
    <w:tmpl w:val="4FEA52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A598C"/>
    <w:multiLevelType w:val="hybridMultilevel"/>
    <w:tmpl w:val="C5FA8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D3924"/>
    <w:multiLevelType w:val="hybridMultilevel"/>
    <w:tmpl w:val="E79CC8FC"/>
    <w:lvl w:ilvl="0" w:tplc="5C28E0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87204C2"/>
    <w:multiLevelType w:val="hybridMultilevel"/>
    <w:tmpl w:val="6BBA2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54C25"/>
    <w:multiLevelType w:val="hybridMultilevel"/>
    <w:tmpl w:val="F62CAFF6"/>
    <w:lvl w:ilvl="0" w:tplc="22580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D1BAE"/>
    <w:multiLevelType w:val="hybridMultilevel"/>
    <w:tmpl w:val="5212FB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8A7201"/>
    <w:multiLevelType w:val="hybridMultilevel"/>
    <w:tmpl w:val="751E747C"/>
    <w:lvl w:ilvl="0" w:tplc="ABBE30B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2E24BE"/>
    <w:multiLevelType w:val="hybridMultilevel"/>
    <w:tmpl w:val="E81C0C3A"/>
    <w:lvl w:ilvl="0" w:tplc="3CF4E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72EFA"/>
    <w:multiLevelType w:val="hybridMultilevel"/>
    <w:tmpl w:val="B19C212C"/>
    <w:lvl w:ilvl="0" w:tplc="B83ED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B42435"/>
    <w:multiLevelType w:val="hybridMultilevel"/>
    <w:tmpl w:val="41D864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C21C55"/>
    <w:multiLevelType w:val="hybridMultilevel"/>
    <w:tmpl w:val="1AB86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AAC7D90"/>
    <w:multiLevelType w:val="multilevel"/>
    <w:tmpl w:val="85DEF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75585"/>
    <w:multiLevelType w:val="hybridMultilevel"/>
    <w:tmpl w:val="FE70D9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0507C6"/>
    <w:multiLevelType w:val="hybridMultilevel"/>
    <w:tmpl w:val="86E6CB4A"/>
    <w:lvl w:ilvl="0" w:tplc="1E2A9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5"/>
  </w:num>
  <w:num w:numId="4">
    <w:abstractNumId w:val="6"/>
  </w:num>
  <w:num w:numId="5">
    <w:abstractNumId w:val="9"/>
  </w:num>
  <w:num w:numId="6">
    <w:abstractNumId w:val="17"/>
  </w:num>
  <w:num w:numId="7">
    <w:abstractNumId w:val="2"/>
  </w:num>
  <w:num w:numId="8">
    <w:abstractNumId w:val="3"/>
  </w:num>
  <w:num w:numId="9">
    <w:abstractNumId w:val="0"/>
  </w:num>
  <w:num w:numId="10">
    <w:abstractNumId w:val="4"/>
  </w:num>
  <w:num w:numId="11">
    <w:abstractNumId w:val="5"/>
  </w:num>
  <w:num w:numId="12">
    <w:abstractNumId w:val="18"/>
  </w:num>
  <w:num w:numId="13">
    <w:abstractNumId w:val="7"/>
  </w:num>
  <w:num w:numId="14">
    <w:abstractNumId w:val="1"/>
  </w:num>
  <w:num w:numId="15">
    <w:abstractNumId w:val="16"/>
  </w:num>
  <w:num w:numId="16">
    <w:abstractNumId w:val="12"/>
  </w:num>
  <w:num w:numId="17">
    <w:abstractNumId w:val="10"/>
  </w:num>
  <w:num w:numId="18">
    <w:abstractNumId w:val="13"/>
  </w:num>
  <w:num w:numId="19">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nitha Mullamangalath">
    <w15:presenceInfo w15:providerId="Windows Live" w15:userId="c37aa4bd61999b8c"/>
  </w15:person>
  <w15:person w15:author="Kavitha">
    <w15:presenceInfo w15:providerId="Windows Live" w15:userId="e218ff79e4e831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307B"/>
    <w:rsid w:val="00012318"/>
    <w:rsid w:val="00012BC0"/>
    <w:rsid w:val="000146A7"/>
    <w:rsid w:val="0001712A"/>
    <w:rsid w:val="00017663"/>
    <w:rsid w:val="00020505"/>
    <w:rsid w:val="000349D7"/>
    <w:rsid w:val="000413C9"/>
    <w:rsid w:val="00041465"/>
    <w:rsid w:val="00041F0B"/>
    <w:rsid w:val="000465A4"/>
    <w:rsid w:val="00052574"/>
    <w:rsid w:val="000530DF"/>
    <w:rsid w:val="00053989"/>
    <w:rsid w:val="00053ADA"/>
    <w:rsid w:val="00056440"/>
    <w:rsid w:val="0005684C"/>
    <w:rsid w:val="00056954"/>
    <w:rsid w:val="00062A0B"/>
    <w:rsid w:val="000763BF"/>
    <w:rsid w:val="000764FE"/>
    <w:rsid w:val="000810CA"/>
    <w:rsid w:val="000816A3"/>
    <w:rsid w:val="00081E55"/>
    <w:rsid w:val="00086B70"/>
    <w:rsid w:val="0009300B"/>
    <w:rsid w:val="00093672"/>
    <w:rsid w:val="0009453F"/>
    <w:rsid w:val="000A0F41"/>
    <w:rsid w:val="000A1E30"/>
    <w:rsid w:val="000A213C"/>
    <w:rsid w:val="000A4B19"/>
    <w:rsid w:val="000B11DA"/>
    <w:rsid w:val="000B164B"/>
    <w:rsid w:val="000B2FBA"/>
    <w:rsid w:val="000C4139"/>
    <w:rsid w:val="000C45E1"/>
    <w:rsid w:val="000C78A9"/>
    <w:rsid w:val="000D1C09"/>
    <w:rsid w:val="000D5FAE"/>
    <w:rsid w:val="000E0AEE"/>
    <w:rsid w:val="000E0F69"/>
    <w:rsid w:val="000E5089"/>
    <w:rsid w:val="000E622B"/>
    <w:rsid w:val="001048DD"/>
    <w:rsid w:val="0010696F"/>
    <w:rsid w:val="00106B6A"/>
    <w:rsid w:val="001110F2"/>
    <w:rsid w:val="00116AC0"/>
    <w:rsid w:val="00121BF5"/>
    <w:rsid w:val="00121F3D"/>
    <w:rsid w:val="001242BB"/>
    <w:rsid w:val="00125B6F"/>
    <w:rsid w:val="00131434"/>
    <w:rsid w:val="0014141E"/>
    <w:rsid w:val="00141A73"/>
    <w:rsid w:val="00153625"/>
    <w:rsid w:val="001543E4"/>
    <w:rsid w:val="00155CD5"/>
    <w:rsid w:val="001652C5"/>
    <w:rsid w:val="00177D1B"/>
    <w:rsid w:val="0018093D"/>
    <w:rsid w:val="001812E4"/>
    <w:rsid w:val="00183C3A"/>
    <w:rsid w:val="00183E69"/>
    <w:rsid w:val="00184376"/>
    <w:rsid w:val="00185465"/>
    <w:rsid w:val="001863F3"/>
    <w:rsid w:val="001871D9"/>
    <w:rsid w:val="00191EE5"/>
    <w:rsid w:val="001A04FA"/>
    <w:rsid w:val="001A5FFA"/>
    <w:rsid w:val="001B0EE5"/>
    <w:rsid w:val="001B2CBB"/>
    <w:rsid w:val="001B3A89"/>
    <w:rsid w:val="001B476B"/>
    <w:rsid w:val="001B53BB"/>
    <w:rsid w:val="001B53FD"/>
    <w:rsid w:val="001B673F"/>
    <w:rsid w:val="001B6969"/>
    <w:rsid w:val="001D03CF"/>
    <w:rsid w:val="001D0D85"/>
    <w:rsid w:val="001D4544"/>
    <w:rsid w:val="001D5AAA"/>
    <w:rsid w:val="001D64A3"/>
    <w:rsid w:val="001D7145"/>
    <w:rsid w:val="001E17A5"/>
    <w:rsid w:val="001E5472"/>
    <w:rsid w:val="001E5CDA"/>
    <w:rsid w:val="001E6F04"/>
    <w:rsid w:val="00203F6F"/>
    <w:rsid w:val="00204BCE"/>
    <w:rsid w:val="00205868"/>
    <w:rsid w:val="00212154"/>
    <w:rsid w:val="00214A11"/>
    <w:rsid w:val="00215568"/>
    <w:rsid w:val="002157AE"/>
    <w:rsid w:val="002179F3"/>
    <w:rsid w:val="00223EC7"/>
    <w:rsid w:val="0023063E"/>
    <w:rsid w:val="00234564"/>
    <w:rsid w:val="002346B8"/>
    <w:rsid w:val="0024322B"/>
    <w:rsid w:val="002474F6"/>
    <w:rsid w:val="00251C84"/>
    <w:rsid w:val="00252CBB"/>
    <w:rsid w:val="00254950"/>
    <w:rsid w:val="00267F12"/>
    <w:rsid w:val="00270A9D"/>
    <w:rsid w:val="00277AE7"/>
    <w:rsid w:val="00282FCB"/>
    <w:rsid w:val="0029249E"/>
    <w:rsid w:val="002938C3"/>
    <w:rsid w:val="00295BDB"/>
    <w:rsid w:val="00297480"/>
    <w:rsid w:val="002A153E"/>
    <w:rsid w:val="002A22DB"/>
    <w:rsid w:val="002A358D"/>
    <w:rsid w:val="002B69C2"/>
    <w:rsid w:val="002B75D1"/>
    <w:rsid w:val="002C4594"/>
    <w:rsid w:val="002D06AC"/>
    <w:rsid w:val="002D13F5"/>
    <w:rsid w:val="002D3C07"/>
    <w:rsid w:val="002D41B1"/>
    <w:rsid w:val="002D4BA9"/>
    <w:rsid w:val="002F1116"/>
    <w:rsid w:val="002F2C63"/>
    <w:rsid w:val="002F3D47"/>
    <w:rsid w:val="00301085"/>
    <w:rsid w:val="003026C8"/>
    <w:rsid w:val="00305DB8"/>
    <w:rsid w:val="00310FF8"/>
    <w:rsid w:val="003131C9"/>
    <w:rsid w:val="00316684"/>
    <w:rsid w:val="00323625"/>
    <w:rsid w:val="003243EF"/>
    <w:rsid w:val="00326251"/>
    <w:rsid w:val="00327CA7"/>
    <w:rsid w:val="00331ECC"/>
    <w:rsid w:val="0033251B"/>
    <w:rsid w:val="00332819"/>
    <w:rsid w:val="003334F4"/>
    <w:rsid w:val="00341CD0"/>
    <w:rsid w:val="00342C7F"/>
    <w:rsid w:val="00347791"/>
    <w:rsid w:val="003477F7"/>
    <w:rsid w:val="00347EE1"/>
    <w:rsid w:val="003500EA"/>
    <w:rsid w:val="00350265"/>
    <w:rsid w:val="00354E22"/>
    <w:rsid w:val="0035501D"/>
    <w:rsid w:val="00361B49"/>
    <w:rsid w:val="003634FD"/>
    <w:rsid w:val="00365E8F"/>
    <w:rsid w:val="003702A9"/>
    <w:rsid w:val="00371889"/>
    <w:rsid w:val="00371CCE"/>
    <w:rsid w:val="00372667"/>
    <w:rsid w:val="00375F0A"/>
    <w:rsid w:val="00380EB9"/>
    <w:rsid w:val="00381158"/>
    <w:rsid w:val="0038560E"/>
    <w:rsid w:val="0038721C"/>
    <w:rsid w:val="00392E33"/>
    <w:rsid w:val="00394D7D"/>
    <w:rsid w:val="00396D70"/>
    <w:rsid w:val="003A0F01"/>
    <w:rsid w:val="003A2141"/>
    <w:rsid w:val="003A37A9"/>
    <w:rsid w:val="003A37E5"/>
    <w:rsid w:val="003A4F96"/>
    <w:rsid w:val="003A5E7D"/>
    <w:rsid w:val="003A7AAC"/>
    <w:rsid w:val="003B273B"/>
    <w:rsid w:val="003C00AE"/>
    <w:rsid w:val="003C27E6"/>
    <w:rsid w:val="003C4EC9"/>
    <w:rsid w:val="003C76E4"/>
    <w:rsid w:val="003D10A0"/>
    <w:rsid w:val="003D2D8D"/>
    <w:rsid w:val="003D48D9"/>
    <w:rsid w:val="003E1918"/>
    <w:rsid w:val="003E5FCE"/>
    <w:rsid w:val="003E7887"/>
    <w:rsid w:val="004002AE"/>
    <w:rsid w:val="00402555"/>
    <w:rsid w:val="00402D18"/>
    <w:rsid w:val="00410DBF"/>
    <w:rsid w:val="0041734C"/>
    <w:rsid w:val="00421D19"/>
    <w:rsid w:val="00424737"/>
    <w:rsid w:val="0043006C"/>
    <w:rsid w:val="00433A34"/>
    <w:rsid w:val="004350BF"/>
    <w:rsid w:val="00435EAC"/>
    <w:rsid w:val="00437D48"/>
    <w:rsid w:val="00440FBC"/>
    <w:rsid w:val="004500FA"/>
    <w:rsid w:val="00450901"/>
    <w:rsid w:val="00450B04"/>
    <w:rsid w:val="00451EFC"/>
    <w:rsid w:val="004541F0"/>
    <w:rsid w:val="00455895"/>
    <w:rsid w:val="0046133D"/>
    <w:rsid w:val="00463A11"/>
    <w:rsid w:val="0046747D"/>
    <w:rsid w:val="00470C14"/>
    <w:rsid w:val="00471899"/>
    <w:rsid w:val="00471947"/>
    <w:rsid w:val="00473A13"/>
    <w:rsid w:val="004766DA"/>
    <w:rsid w:val="004767D0"/>
    <w:rsid w:val="00476DE6"/>
    <w:rsid w:val="00481044"/>
    <w:rsid w:val="00481F97"/>
    <w:rsid w:val="00482157"/>
    <w:rsid w:val="0048760F"/>
    <w:rsid w:val="0049353F"/>
    <w:rsid w:val="0049522D"/>
    <w:rsid w:val="004959C2"/>
    <w:rsid w:val="004967AD"/>
    <w:rsid w:val="004B2233"/>
    <w:rsid w:val="004B3291"/>
    <w:rsid w:val="004B3DA3"/>
    <w:rsid w:val="004B7800"/>
    <w:rsid w:val="004C18BD"/>
    <w:rsid w:val="004C3FEE"/>
    <w:rsid w:val="004C5231"/>
    <w:rsid w:val="004C704E"/>
    <w:rsid w:val="004D1C7A"/>
    <w:rsid w:val="004D26DA"/>
    <w:rsid w:val="004E4559"/>
    <w:rsid w:val="004E53D2"/>
    <w:rsid w:val="004E56F4"/>
    <w:rsid w:val="004E76DF"/>
    <w:rsid w:val="004E78B7"/>
    <w:rsid w:val="004F2548"/>
    <w:rsid w:val="004F2C32"/>
    <w:rsid w:val="004F569E"/>
    <w:rsid w:val="004F6BBC"/>
    <w:rsid w:val="00502069"/>
    <w:rsid w:val="00503BC5"/>
    <w:rsid w:val="00504A30"/>
    <w:rsid w:val="00506F3C"/>
    <w:rsid w:val="0051418C"/>
    <w:rsid w:val="00514A49"/>
    <w:rsid w:val="005159A8"/>
    <w:rsid w:val="00515B3C"/>
    <w:rsid w:val="00520F7F"/>
    <w:rsid w:val="00521650"/>
    <w:rsid w:val="00522FEC"/>
    <w:rsid w:val="005257C4"/>
    <w:rsid w:val="00527003"/>
    <w:rsid w:val="00527490"/>
    <w:rsid w:val="00533610"/>
    <w:rsid w:val="00537077"/>
    <w:rsid w:val="00537DD9"/>
    <w:rsid w:val="00544082"/>
    <w:rsid w:val="00544B0A"/>
    <w:rsid w:val="0055301F"/>
    <w:rsid w:val="00553386"/>
    <w:rsid w:val="00553986"/>
    <w:rsid w:val="005539CA"/>
    <w:rsid w:val="0056160B"/>
    <w:rsid w:val="00562EF7"/>
    <w:rsid w:val="005635A7"/>
    <w:rsid w:val="0057368B"/>
    <w:rsid w:val="005764CB"/>
    <w:rsid w:val="00577EA4"/>
    <w:rsid w:val="0058009B"/>
    <w:rsid w:val="0058029B"/>
    <w:rsid w:val="00587F17"/>
    <w:rsid w:val="00590382"/>
    <w:rsid w:val="005930B4"/>
    <w:rsid w:val="00597A48"/>
    <w:rsid w:val="005B5872"/>
    <w:rsid w:val="005B7763"/>
    <w:rsid w:val="005C06E3"/>
    <w:rsid w:val="005C3722"/>
    <w:rsid w:val="005C3843"/>
    <w:rsid w:val="005C40B7"/>
    <w:rsid w:val="005C66E4"/>
    <w:rsid w:val="005D38C5"/>
    <w:rsid w:val="005D5F12"/>
    <w:rsid w:val="005E3F4D"/>
    <w:rsid w:val="005F5026"/>
    <w:rsid w:val="005F6688"/>
    <w:rsid w:val="005F7198"/>
    <w:rsid w:val="00605334"/>
    <w:rsid w:val="006061F1"/>
    <w:rsid w:val="006078FE"/>
    <w:rsid w:val="00616CCF"/>
    <w:rsid w:val="0062036A"/>
    <w:rsid w:val="00626655"/>
    <w:rsid w:val="0064039B"/>
    <w:rsid w:val="006403CE"/>
    <w:rsid w:val="00642174"/>
    <w:rsid w:val="00643DB6"/>
    <w:rsid w:val="006465DA"/>
    <w:rsid w:val="00646761"/>
    <w:rsid w:val="0065270D"/>
    <w:rsid w:val="006554E2"/>
    <w:rsid w:val="0066055C"/>
    <w:rsid w:val="006616F5"/>
    <w:rsid w:val="006708FA"/>
    <w:rsid w:val="00671F9E"/>
    <w:rsid w:val="00675B07"/>
    <w:rsid w:val="00676733"/>
    <w:rsid w:val="00680988"/>
    <w:rsid w:val="00683CD6"/>
    <w:rsid w:val="006911A2"/>
    <w:rsid w:val="00693F9F"/>
    <w:rsid w:val="006A0237"/>
    <w:rsid w:val="006A130E"/>
    <w:rsid w:val="006A7687"/>
    <w:rsid w:val="006B0CE4"/>
    <w:rsid w:val="006B7C23"/>
    <w:rsid w:val="006C13A0"/>
    <w:rsid w:val="006C5E9D"/>
    <w:rsid w:val="006C6255"/>
    <w:rsid w:val="006D1FDD"/>
    <w:rsid w:val="006D691F"/>
    <w:rsid w:val="006D6C82"/>
    <w:rsid w:val="006E00E8"/>
    <w:rsid w:val="006E0F8E"/>
    <w:rsid w:val="006E10E0"/>
    <w:rsid w:val="006E1985"/>
    <w:rsid w:val="006E1CE4"/>
    <w:rsid w:val="006E3C7D"/>
    <w:rsid w:val="006E65D0"/>
    <w:rsid w:val="006F07E3"/>
    <w:rsid w:val="006F46AD"/>
    <w:rsid w:val="006F780C"/>
    <w:rsid w:val="00702112"/>
    <w:rsid w:val="007027AC"/>
    <w:rsid w:val="00704B1D"/>
    <w:rsid w:val="007077D4"/>
    <w:rsid w:val="00722B44"/>
    <w:rsid w:val="0072406C"/>
    <w:rsid w:val="0073014E"/>
    <w:rsid w:val="00735C36"/>
    <w:rsid w:val="00736ABD"/>
    <w:rsid w:val="007432BC"/>
    <w:rsid w:val="00744C8F"/>
    <w:rsid w:val="00746BD1"/>
    <w:rsid w:val="007552AE"/>
    <w:rsid w:val="007554E2"/>
    <w:rsid w:val="00755C93"/>
    <w:rsid w:val="00756C78"/>
    <w:rsid w:val="0075758F"/>
    <w:rsid w:val="00762A3E"/>
    <w:rsid w:val="00765F93"/>
    <w:rsid w:val="00767DB2"/>
    <w:rsid w:val="0077035C"/>
    <w:rsid w:val="00771E2C"/>
    <w:rsid w:val="00774336"/>
    <w:rsid w:val="007751A2"/>
    <w:rsid w:val="007759AE"/>
    <w:rsid w:val="00781A62"/>
    <w:rsid w:val="00783E52"/>
    <w:rsid w:val="007847A3"/>
    <w:rsid w:val="007879E6"/>
    <w:rsid w:val="00795360"/>
    <w:rsid w:val="00797E72"/>
    <w:rsid w:val="007A0E1D"/>
    <w:rsid w:val="007A54DD"/>
    <w:rsid w:val="007A706E"/>
    <w:rsid w:val="007A7605"/>
    <w:rsid w:val="007B13CB"/>
    <w:rsid w:val="007B26D6"/>
    <w:rsid w:val="007B4EF8"/>
    <w:rsid w:val="007B4F42"/>
    <w:rsid w:val="007B5E15"/>
    <w:rsid w:val="007C1706"/>
    <w:rsid w:val="007C3C90"/>
    <w:rsid w:val="007C4CDD"/>
    <w:rsid w:val="007C5BFC"/>
    <w:rsid w:val="007C6B3D"/>
    <w:rsid w:val="007D05CD"/>
    <w:rsid w:val="007D2062"/>
    <w:rsid w:val="007D43B4"/>
    <w:rsid w:val="007D6ECC"/>
    <w:rsid w:val="007E0292"/>
    <w:rsid w:val="007E108D"/>
    <w:rsid w:val="007F1DC5"/>
    <w:rsid w:val="00802F76"/>
    <w:rsid w:val="008036BC"/>
    <w:rsid w:val="0080473A"/>
    <w:rsid w:val="00804CE3"/>
    <w:rsid w:val="008114F7"/>
    <w:rsid w:val="0081180E"/>
    <w:rsid w:val="00811A38"/>
    <w:rsid w:val="00812B88"/>
    <w:rsid w:val="00813348"/>
    <w:rsid w:val="008139F0"/>
    <w:rsid w:val="008142B7"/>
    <w:rsid w:val="008172E9"/>
    <w:rsid w:val="00824313"/>
    <w:rsid w:val="00830260"/>
    <w:rsid w:val="00832AC9"/>
    <w:rsid w:val="0083409E"/>
    <w:rsid w:val="0084146C"/>
    <w:rsid w:val="0084257B"/>
    <w:rsid w:val="00845192"/>
    <w:rsid w:val="00846BEE"/>
    <w:rsid w:val="00846C8E"/>
    <w:rsid w:val="008478C4"/>
    <w:rsid w:val="00851394"/>
    <w:rsid w:val="00855841"/>
    <w:rsid w:val="00856D11"/>
    <w:rsid w:val="0086403F"/>
    <w:rsid w:val="00865558"/>
    <w:rsid w:val="00873123"/>
    <w:rsid w:val="00873B16"/>
    <w:rsid w:val="00876092"/>
    <w:rsid w:val="00876B01"/>
    <w:rsid w:val="00876F09"/>
    <w:rsid w:val="00882270"/>
    <w:rsid w:val="00894091"/>
    <w:rsid w:val="00896297"/>
    <w:rsid w:val="00896CD6"/>
    <w:rsid w:val="008A2C88"/>
    <w:rsid w:val="008B45E3"/>
    <w:rsid w:val="008B7BB0"/>
    <w:rsid w:val="008C58BC"/>
    <w:rsid w:val="008D7513"/>
    <w:rsid w:val="008E42C9"/>
    <w:rsid w:val="008E4A41"/>
    <w:rsid w:val="008E4C17"/>
    <w:rsid w:val="008E67A1"/>
    <w:rsid w:val="008E67DA"/>
    <w:rsid w:val="008E693C"/>
    <w:rsid w:val="008E785D"/>
    <w:rsid w:val="008F20A7"/>
    <w:rsid w:val="008F4290"/>
    <w:rsid w:val="009011DF"/>
    <w:rsid w:val="00902865"/>
    <w:rsid w:val="009139EE"/>
    <w:rsid w:val="00913E0A"/>
    <w:rsid w:val="009219DD"/>
    <w:rsid w:val="009229A4"/>
    <w:rsid w:val="00922D5B"/>
    <w:rsid w:val="009230EF"/>
    <w:rsid w:val="00923D32"/>
    <w:rsid w:val="00927628"/>
    <w:rsid w:val="009278FE"/>
    <w:rsid w:val="00930BA5"/>
    <w:rsid w:val="00933777"/>
    <w:rsid w:val="00933CE3"/>
    <w:rsid w:val="00937E68"/>
    <w:rsid w:val="0094205F"/>
    <w:rsid w:val="00943F82"/>
    <w:rsid w:val="00943FD5"/>
    <w:rsid w:val="00951F6A"/>
    <w:rsid w:val="00954172"/>
    <w:rsid w:val="00957752"/>
    <w:rsid w:val="00961BB6"/>
    <w:rsid w:val="00973F56"/>
    <w:rsid w:val="0098120B"/>
    <w:rsid w:val="00983AE3"/>
    <w:rsid w:val="00990743"/>
    <w:rsid w:val="0099124D"/>
    <w:rsid w:val="009915E7"/>
    <w:rsid w:val="00994328"/>
    <w:rsid w:val="00994F4E"/>
    <w:rsid w:val="00995259"/>
    <w:rsid w:val="009A08C7"/>
    <w:rsid w:val="009A146D"/>
    <w:rsid w:val="009A3862"/>
    <w:rsid w:val="009A454A"/>
    <w:rsid w:val="009A4C6D"/>
    <w:rsid w:val="009A5B09"/>
    <w:rsid w:val="009A7BA4"/>
    <w:rsid w:val="009B0919"/>
    <w:rsid w:val="009B38E0"/>
    <w:rsid w:val="009B63D9"/>
    <w:rsid w:val="009B6B8F"/>
    <w:rsid w:val="009B7E1D"/>
    <w:rsid w:val="009C0AAB"/>
    <w:rsid w:val="009C37B3"/>
    <w:rsid w:val="009D2A61"/>
    <w:rsid w:val="009D3BA4"/>
    <w:rsid w:val="009E24B6"/>
    <w:rsid w:val="009E48E8"/>
    <w:rsid w:val="009E5B74"/>
    <w:rsid w:val="009E64F6"/>
    <w:rsid w:val="009E707A"/>
    <w:rsid w:val="009F48E0"/>
    <w:rsid w:val="009F5A24"/>
    <w:rsid w:val="00A00789"/>
    <w:rsid w:val="00A01851"/>
    <w:rsid w:val="00A0273C"/>
    <w:rsid w:val="00A100B3"/>
    <w:rsid w:val="00A11308"/>
    <w:rsid w:val="00A11AAF"/>
    <w:rsid w:val="00A126F6"/>
    <w:rsid w:val="00A15313"/>
    <w:rsid w:val="00A154B4"/>
    <w:rsid w:val="00A170AC"/>
    <w:rsid w:val="00A2459E"/>
    <w:rsid w:val="00A26832"/>
    <w:rsid w:val="00A2773F"/>
    <w:rsid w:val="00A27CFA"/>
    <w:rsid w:val="00A33F15"/>
    <w:rsid w:val="00A361D4"/>
    <w:rsid w:val="00A3764D"/>
    <w:rsid w:val="00A37B47"/>
    <w:rsid w:val="00A44E34"/>
    <w:rsid w:val="00A455B1"/>
    <w:rsid w:val="00A45D43"/>
    <w:rsid w:val="00A461A3"/>
    <w:rsid w:val="00A474F8"/>
    <w:rsid w:val="00A541B4"/>
    <w:rsid w:val="00A56CDE"/>
    <w:rsid w:val="00A60231"/>
    <w:rsid w:val="00A64891"/>
    <w:rsid w:val="00A73107"/>
    <w:rsid w:val="00A809FE"/>
    <w:rsid w:val="00A83F49"/>
    <w:rsid w:val="00A849F8"/>
    <w:rsid w:val="00A85325"/>
    <w:rsid w:val="00A95C95"/>
    <w:rsid w:val="00AA21F0"/>
    <w:rsid w:val="00AA4ACA"/>
    <w:rsid w:val="00AA6D55"/>
    <w:rsid w:val="00AA6FF7"/>
    <w:rsid w:val="00AB1D2E"/>
    <w:rsid w:val="00AB343F"/>
    <w:rsid w:val="00AB4B58"/>
    <w:rsid w:val="00AC0F6E"/>
    <w:rsid w:val="00AC1353"/>
    <w:rsid w:val="00AC2813"/>
    <w:rsid w:val="00AC3CAB"/>
    <w:rsid w:val="00AD2391"/>
    <w:rsid w:val="00AD7078"/>
    <w:rsid w:val="00AE0AE5"/>
    <w:rsid w:val="00AE2431"/>
    <w:rsid w:val="00AE5962"/>
    <w:rsid w:val="00AF07C3"/>
    <w:rsid w:val="00AF6E78"/>
    <w:rsid w:val="00AF7865"/>
    <w:rsid w:val="00B01FEF"/>
    <w:rsid w:val="00B0359A"/>
    <w:rsid w:val="00B134B3"/>
    <w:rsid w:val="00B13B7B"/>
    <w:rsid w:val="00B1481B"/>
    <w:rsid w:val="00B17FDD"/>
    <w:rsid w:val="00B21725"/>
    <w:rsid w:val="00B22D3F"/>
    <w:rsid w:val="00B2421C"/>
    <w:rsid w:val="00B2732C"/>
    <w:rsid w:val="00B33718"/>
    <w:rsid w:val="00B362DF"/>
    <w:rsid w:val="00B368BA"/>
    <w:rsid w:val="00B37A4C"/>
    <w:rsid w:val="00B400AD"/>
    <w:rsid w:val="00B467AB"/>
    <w:rsid w:val="00B50CDD"/>
    <w:rsid w:val="00B55530"/>
    <w:rsid w:val="00B57EC5"/>
    <w:rsid w:val="00B6261D"/>
    <w:rsid w:val="00B6302A"/>
    <w:rsid w:val="00B65657"/>
    <w:rsid w:val="00B67A69"/>
    <w:rsid w:val="00B708E9"/>
    <w:rsid w:val="00B70944"/>
    <w:rsid w:val="00B71C76"/>
    <w:rsid w:val="00B76C40"/>
    <w:rsid w:val="00B7745A"/>
    <w:rsid w:val="00B82AC8"/>
    <w:rsid w:val="00B851B3"/>
    <w:rsid w:val="00B8537A"/>
    <w:rsid w:val="00B90CC6"/>
    <w:rsid w:val="00B94DA1"/>
    <w:rsid w:val="00B95720"/>
    <w:rsid w:val="00BA0B7F"/>
    <w:rsid w:val="00BA2D45"/>
    <w:rsid w:val="00BA4C3B"/>
    <w:rsid w:val="00BA51FE"/>
    <w:rsid w:val="00BA6509"/>
    <w:rsid w:val="00BA6B4D"/>
    <w:rsid w:val="00BB0288"/>
    <w:rsid w:val="00BB08A8"/>
    <w:rsid w:val="00BB4F05"/>
    <w:rsid w:val="00BB5C22"/>
    <w:rsid w:val="00BC0627"/>
    <w:rsid w:val="00BC06EC"/>
    <w:rsid w:val="00BC3BA1"/>
    <w:rsid w:val="00BC6E74"/>
    <w:rsid w:val="00BC6F35"/>
    <w:rsid w:val="00BD2A44"/>
    <w:rsid w:val="00BE00BA"/>
    <w:rsid w:val="00BE3D79"/>
    <w:rsid w:val="00BE432F"/>
    <w:rsid w:val="00BE453D"/>
    <w:rsid w:val="00BE6A59"/>
    <w:rsid w:val="00BE6EB1"/>
    <w:rsid w:val="00BE7D37"/>
    <w:rsid w:val="00C07EA5"/>
    <w:rsid w:val="00C10492"/>
    <w:rsid w:val="00C12852"/>
    <w:rsid w:val="00C13D40"/>
    <w:rsid w:val="00C33BFE"/>
    <w:rsid w:val="00C35A45"/>
    <w:rsid w:val="00C4044B"/>
    <w:rsid w:val="00C40A59"/>
    <w:rsid w:val="00C420A3"/>
    <w:rsid w:val="00C44D86"/>
    <w:rsid w:val="00C45E1E"/>
    <w:rsid w:val="00C4744F"/>
    <w:rsid w:val="00C54E66"/>
    <w:rsid w:val="00C55557"/>
    <w:rsid w:val="00C60CD3"/>
    <w:rsid w:val="00C60DE9"/>
    <w:rsid w:val="00C62C02"/>
    <w:rsid w:val="00C76008"/>
    <w:rsid w:val="00C76FF6"/>
    <w:rsid w:val="00C80421"/>
    <w:rsid w:val="00C8122C"/>
    <w:rsid w:val="00C85520"/>
    <w:rsid w:val="00C86673"/>
    <w:rsid w:val="00C86ED6"/>
    <w:rsid w:val="00C90FE5"/>
    <w:rsid w:val="00C922D4"/>
    <w:rsid w:val="00C9443D"/>
    <w:rsid w:val="00C95021"/>
    <w:rsid w:val="00CA5004"/>
    <w:rsid w:val="00CA7B7E"/>
    <w:rsid w:val="00CB0026"/>
    <w:rsid w:val="00CB2154"/>
    <w:rsid w:val="00CC0EC9"/>
    <w:rsid w:val="00CC524A"/>
    <w:rsid w:val="00CC714B"/>
    <w:rsid w:val="00CC7F1C"/>
    <w:rsid w:val="00CD0363"/>
    <w:rsid w:val="00CD61FE"/>
    <w:rsid w:val="00CE520D"/>
    <w:rsid w:val="00CE5CA7"/>
    <w:rsid w:val="00D06194"/>
    <w:rsid w:val="00D12157"/>
    <w:rsid w:val="00D179E6"/>
    <w:rsid w:val="00D22205"/>
    <w:rsid w:val="00D243A4"/>
    <w:rsid w:val="00D26181"/>
    <w:rsid w:val="00D32413"/>
    <w:rsid w:val="00D35FA4"/>
    <w:rsid w:val="00D439AA"/>
    <w:rsid w:val="00D54046"/>
    <w:rsid w:val="00D742A5"/>
    <w:rsid w:val="00D768AB"/>
    <w:rsid w:val="00D76D61"/>
    <w:rsid w:val="00D771DF"/>
    <w:rsid w:val="00D86C5C"/>
    <w:rsid w:val="00D91C0E"/>
    <w:rsid w:val="00D93271"/>
    <w:rsid w:val="00D936E4"/>
    <w:rsid w:val="00D936F1"/>
    <w:rsid w:val="00DA136F"/>
    <w:rsid w:val="00DA286B"/>
    <w:rsid w:val="00DA58A8"/>
    <w:rsid w:val="00DB5A5C"/>
    <w:rsid w:val="00DC00AE"/>
    <w:rsid w:val="00DC071A"/>
    <w:rsid w:val="00DC3015"/>
    <w:rsid w:val="00DD29C8"/>
    <w:rsid w:val="00DD39BE"/>
    <w:rsid w:val="00DD3EF6"/>
    <w:rsid w:val="00DD5085"/>
    <w:rsid w:val="00DD6D91"/>
    <w:rsid w:val="00DE16EE"/>
    <w:rsid w:val="00DE3B0D"/>
    <w:rsid w:val="00DE3FA1"/>
    <w:rsid w:val="00DE5C09"/>
    <w:rsid w:val="00DF0B2F"/>
    <w:rsid w:val="00DF21AC"/>
    <w:rsid w:val="00DF4566"/>
    <w:rsid w:val="00DF6641"/>
    <w:rsid w:val="00DF78BE"/>
    <w:rsid w:val="00E00C07"/>
    <w:rsid w:val="00E00E69"/>
    <w:rsid w:val="00E054B4"/>
    <w:rsid w:val="00E06161"/>
    <w:rsid w:val="00E12489"/>
    <w:rsid w:val="00E13AE4"/>
    <w:rsid w:val="00E16451"/>
    <w:rsid w:val="00E2472B"/>
    <w:rsid w:val="00E270D0"/>
    <w:rsid w:val="00E300F7"/>
    <w:rsid w:val="00E34CC6"/>
    <w:rsid w:val="00E3532B"/>
    <w:rsid w:val="00E369EB"/>
    <w:rsid w:val="00E41FE0"/>
    <w:rsid w:val="00E43A4A"/>
    <w:rsid w:val="00E43B55"/>
    <w:rsid w:val="00E46D50"/>
    <w:rsid w:val="00E50A6B"/>
    <w:rsid w:val="00E51209"/>
    <w:rsid w:val="00E605EE"/>
    <w:rsid w:val="00E60675"/>
    <w:rsid w:val="00E60B18"/>
    <w:rsid w:val="00E61C3B"/>
    <w:rsid w:val="00E62F06"/>
    <w:rsid w:val="00E70446"/>
    <w:rsid w:val="00E774F9"/>
    <w:rsid w:val="00E82EC4"/>
    <w:rsid w:val="00E833A2"/>
    <w:rsid w:val="00E92E80"/>
    <w:rsid w:val="00E93BDD"/>
    <w:rsid w:val="00E95F0B"/>
    <w:rsid w:val="00EA6458"/>
    <w:rsid w:val="00EB7014"/>
    <w:rsid w:val="00EB7C08"/>
    <w:rsid w:val="00EC59EA"/>
    <w:rsid w:val="00ED5CCF"/>
    <w:rsid w:val="00ED681E"/>
    <w:rsid w:val="00ED6ADF"/>
    <w:rsid w:val="00ED7FED"/>
    <w:rsid w:val="00EE2523"/>
    <w:rsid w:val="00EF275F"/>
    <w:rsid w:val="00EF4650"/>
    <w:rsid w:val="00EF5332"/>
    <w:rsid w:val="00F03880"/>
    <w:rsid w:val="00F046A0"/>
    <w:rsid w:val="00F102E3"/>
    <w:rsid w:val="00F10C7B"/>
    <w:rsid w:val="00F14A9A"/>
    <w:rsid w:val="00F15E76"/>
    <w:rsid w:val="00F16E27"/>
    <w:rsid w:val="00F20553"/>
    <w:rsid w:val="00F21F0C"/>
    <w:rsid w:val="00F23E3D"/>
    <w:rsid w:val="00F27B6F"/>
    <w:rsid w:val="00F27F6F"/>
    <w:rsid w:val="00F341CD"/>
    <w:rsid w:val="00F35C99"/>
    <w:rsid w:val="00F37DD6"/>
    <w:rsid w:val="00F40F93"/>
    <w:rsid w:val="00F45D69"/>
    <w:rsid w:val="00F5389F"/>
    <w:rsid w:val="00F54950"/>
    <w:rsid w:val="00F6020E"/>
    <w:rsid w:val="00F60EA4"/>
    <w:rsid w:val="00F61D31"/>
    <w:rsid w:val="00F669FA"/>
    <w:rsid w:val="00F70003"/>
    <w:rsid w:val="00F74158"/>
    <w:rsid w:val="00F77BB4"/>
    <w:rsid w:val="00F83B6D"/>
    <w:rsid w:val="00F83C59"/>
    <w:rsid w:val="00F866FC"/>
    <w:rsid w:val="00F86BCB"/>
    <w:rsid w:val="00F97979"/>
    <w:rsid w:val="00F979D0"/>
    <w:rsid w:val="00FA01B8"/>
    <w:rsid w:val="00FA489E"/>
    <w:rsid w:val="00FB0C7F"/>
    <w:rsid w:val="00FB2ADE"/>
    <w:rsid w:val="00FB2B43"/>
    <w:rsid w:val="00FC1014"/>
    <w:rsid w:val="00FC56F2"/>
    <w:rsid w:val="00FC6F9F"/>
    <w:rsid w:val="00FC75E2"/>
    <w:rsid w:val="00FD30DD"/>
    <w:rsid w:val="00FD5F68"/>
    <w:rsid w:val="00FE15CC"/>
    <w:rsid w:val="00FE3E21"/>
    <w:rsid w:val="00FE4884"/>
    <w:rsid w:val="00FF2743"/>
    <w:rsid w:val="00FF47A0"/>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17EEA"/>
  <w15:chartTrackingRefBased/>
  <w15:docId w15:val="{C7CE4684-8DBD-48A4-B794-B961F85A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5C93"/>
    <w:pPr>
      <w:ind w:left="360" w:firstLine="0"/>
    </w:pPr>
    <w:rPr>
      <w:rFonts w:ascii="Segoe UI" w:hAnsi="Segoe UI"/>
      <w:color w:val="000000" w:themeColor="text1"/>
      <w:sz w:val="21"/>
    </w:rPr>
  </w:style>
  <w:style w:type="paragraph" w:styleId="Heading1">
    <w:name w:val="heading 1"/>
    <w:basedOn w:val="Normal"/>
    <w:link w:val="Heading1Char"/>
    <w:uiPriority w:val="9"/>
    <w:qFormat/>
    <w:rsid w:val="005C66E4"/>
    <w:pPr>
      <w:spacing w:after="300" w:line="240" w:lineRule="auto"/>
      <w:outlineLvl w:val="0"/>
    </w:pPr>
    <w:rPr>
      <w:rFonts w:ascii="wf_segoe-ui_light" w:eastAsia="Times New Roman" w:hAnsi="wf_segoe-ui_light" w:cs="Times New Roman"/>
      <w:kern w:val="36"/>
      <w:sz w:val="51"/>
      <w:szCs w:val="51"/>
    </w:rPr>
  </w:style>
  <w:style w:type="paragraph" w:styleId="Heading2">
    <w:name w:val="heading 2"/>
    <w:basedOn w:val="Normal"/>
    <w:link w:val="Heading2Char"/>
    <w:uiPriority w:val="9"/>
    <w:qFormat/>
    <w:rsid w:val="00824313"/>
    <w:pPr>
      <w:spacing w:after="150" w:line="240" w:lineRule="auto"/>
      <w:outlineLvl w:val="1"/>
    </w:pPr>
    <w:rPr>
      <w:rFonts w:asciiTheme="minorHAnsi" w:eastAsia="Times New Roman" w:hAnsiTheme="minorHAnsi" w:cs="Times New Roman"/>
      <w:b/>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5C66E4"/>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824313"/>
    <w:rPr>
      <w:rFonts w:eastAsia="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HeaderOddPage">
    <w:name w:val="Header Odd Page"/>
    <w:basedOn w:val="Normal"/>
    <w:rsid w:val="007C1706"/>
    <w:pPr>
      <w:pBdr>
        <w:bottom w:val="single" w:sz="4" w:space="1" w:color="auto"/>
      </w:pBdr>
      <w:tabs>
        <w:tab w:val="right" w:pos="7920"/>
        <w:tab w:val="right" w:pos="8640"/>
      </w:tabs>
      <w:spacing w:before="0" w:after="120" w:line="300" w:lineRule="exact"/>
      <w:ind w:left="0"/>
      <w:jc w:val="right"/>
    </w:pPr>
    <w:rPr>
      <w:rFonts w:ascii="Arial" w:eastAsia="MS Mincho" w:hAnsi="Arial" w:cs="Arial"/>
      <w:b/>
      <w:noProof/>
      <w:sz w:val="16"/>
      <w:lang w:eastAsia="ja-JP"/>
    </w:rPr>
  </w:style>
  <w:style w:type="table" w:styleId="TableGrid">
    <w:name w:val="Table Grid"/>
    <w:basedOn w:val="TableNormal"/>
    <w:uiPriority w:val="39"/>
    <w:rsid w:val="00F61D3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0">
    <w:name w:val="Default"/>
    <w:rsid w:val="00C40A59"/>
    <w:pPr>
      <w:autoSpaceDE w:val="0"/>
      <w:autoSpaceDN w:val="0"/>
      <w:adjustRightInd w:val="0"/>
      <w:spacing w:before="0" w:line="240" w:lineRule="auto"/>
      <w:ind w:left="0" w:firstLine="0"/>
    </w:pPr>
    <w:rPr>
      <w:rFonts w:ascii="Segoe" w:hAnsi="Segoe" w:cs="Segoe"/>
      <w:color w:val="000000"/>
      <w:sz w:val="24"/>
      <w:szCs w:val="24"/>
    </w:rPr>
  </w:style>
  <w:style w:type="paragraph" w:customStyle="1" w:styleId="Pa20">
    <w:name w:val="Pa20"/>
    <w:basedOn w:val="Default0"/>
    <w:next w:val="Default0"/>
    <w:uiPriority w:val="99"/>
    <w:rsid w:val="00C40A59"/>
    <w:pPr>
      <w:spacing w:line="181" w:lineRule="atLeast"/>
    </w:pPr>
    <w:rPr>
      <w:rFonts w:cstheme="minorBidi"/>
      <w:color w:val="auto"/>
    </w:rPr>
  </w:style>
  <w:style w:type="paragraph" w:customStyle="1" w:styleId="Pa21">
    <w:name w:val="Pa21"/>
    <w:basedOn w:val="Default0"/>
    <w:next w:val="Default0"/>
    <w:uiPriority w:val="99"/>
    <w:rsid w:val="00C40A59"/>
    <w:pPr>
      <w:spacing w:line="181" w:lineRule="atLeast"/>
    </w:pPr>
    <w:rPr>
      <w:rFonts w:cstheme="minorBidi"/>
      <w:color w:val="auto"/>
    </w:rPr>
  </w:style>
  <w:style w:type="paragraph" w:styleId="NoSpacing">
    <w:name w:val="No Spacing"/>
    <w:uiPriority w:val="1"/>
    <w:qFormat/>
    <w:rsid w:val="00FB2ADE"/>
    <w:pPr>
      <w:spacing w:before="0" w:line="240" w:lineRule="auto"/>
      <w:ind w:left="0" w:firstLine="0"/>
    </w:pPr>
  </w:style>
  <w:style w:type="character" w:customStyle="1" w:styleId="detail-pane-title2">
    <w:name w:val="detail-pane-title2"/>
    <w:basedOn w:val="DefaultParagraphFont"/>
    <w:rsid w:val="00316684"/>
  </w:style>
  <w:style w:type="character" w:customStyle="1" w:styleId="copy-tooltip2">
    <w:name w:val="copy-tooltip2"/>
    <w:basedOn w:val="DefaultParagraphFont"/>
    <w:rsid w:val="00204BCE"/>
    <w:rPr>
      <w:vanish/>
      <w:webHidden w:val="0"/>
      <w:color w:val="FFFFFF"/>
      <w:sz w:val="18"/>
      <w:szCs w:val="18"/>
      <w:shd w:val="clear" w:color="auto" w:fill="1A1A1A"/>
      <w:specVanish w:val="0"/>
    </w:rPr>
  </w:style>
  <w:style w:type="character" w:customStyle="1" w:styleId="tag2">
    <w:name w:val="tag2"/>
    <w:basedOn w:val="DefaultParagraphFont"/>
    <w:rsid w:val="00204BCE"/>
  </w:style>
  <w:style w:type="character" w:customStyle="1" w:styleId="atn">
    <w:name w:val="atn"/>
    <w:basedOn w:val="DefaultParagraphFont"/>
    <w:rsid w:val="00204BCE"/>
  </w:style>
  <w:style w:type="character" w:customStyle="1" w:styleId="atv">
    <w:name w:val="atv"/>
    <w:basedOn w:val="DefaultParagraphFont"/>
    <w:rsid w:val="00204BCE"/>
  </w:style>
  <w:style w:type="character" w:styleId="CommentReference">
    <w:name w:val="annotation reference"/>
    <w:basedOn w:val="DefaultParagraphFont"/>
    <w:uiPriority w:val="99"/>
    <w:semiHidden/>
    <w:unhideWhenUsed/>
    <w:rsid w:val="00CC524A"/>
    <w:rPr>
      <w:sz w:val="16"/>
      <w:szCs w:val="16"/>
    </w:rPr>
  </w:style>
  <w:style w:type="paragraph" w:styleId="CommentText">
    <w:name w:val="annotation text"/>
    <w:basedOn w:val="Normal"/>
    <w:link w:val="CommentTextChar"/>
    <w:uiPriority w:val="99"/>
    <w:semiHidden/>
    <w:unhideWhenUsed/>
    <w:rsid w:val="00CC524A"/>
    <w:pPr>
      <w:spacing w:line="240" w:lineRule="auto"/>
    </w:pPr>
    <w:rPr>
      <w:sz w:val="20"/>
      <w:szCs w:val="20"/>
    </w:rPr>
  </w:style>
  <w:style w:type="character" w:customStyle="1" w:styleId="CommentTextChar">
    <w:name w:val="Comment Text Char"/>
    <w:basedOn w:val="DefaultParagraphFont"/>
    <w:link w:val="CommentText"/>
    <w:uiPriority w:val="99"/>
    <w:semiHidden/>
    <w:rsid w:val="00CC524A"/>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CC524A"/>
    <w:rPr>
      <w:b/>
      <w:bCs/>
    </w:rPr>
  </w:style>
  <w:style w:type="character" w:customStyle="1" w:styleId="CommentSubjectChar">
    <w:name w:val="Comment Subject Char"/>
    <w:basedOn w:val="CommentTextChar"/>
    <w:link w:val="CommentSubject"/>
    <w:uiPriority w:val="99"/>
    <w:semiHidden/>
    <w:rsid w:val="00CC524A"/>
    <w:rPr>
      <w:rFonts w:ascii="Segoe UI" w:hAnsi="Segoe UI"/>
      <w:b/>
      <w:bCs/>
      <w:sz w:val="20"/>
      <w:szCs w:val="20"/>
    </w:rPr>
  </w:style>
  <w:style w:type="paragraph" w:styleId="BalloonText">
    <w:name w:val="Balloon Text"/>
    <w:basedOn w:val="Normal"/>
    <w:link w:val="BalloonTextChar"/>
    <w:uiPriority w:val="99"/>
    <w:semiHidden/>
    <w:unhideWhenUsed/>
    <w:rsid w:val="00CC524A"/>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CC52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8779">
      <w:bodyDiv w:val="1"/>
      <w:marLeft w:val="0"/>
      <w:marRight w:val="0"/>
      <w:marTop w:val="0"/>
      <w:marBottom w:val="0"/>
      <w:divBdr>
        <w:top w:val="none" w:sz="0" w:space="0" w:color="auto"/>
        <w:left w:val="none" w:sz="0" w:space="0" w:color="auto"/>
        <w:bottom w:val="none" w:sz="0" w:space="0" w:color="auto"/>
        <w:right w:val="none" w:sz="0" w:space="0" w:color="auto"/>
      </w:divBdr>
    </w:div>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visualstudio/"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zure.microsoft.com/en-us/documentation/articles/service-fabric-reliable-services-communic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crosoft.com/windowsazure/sd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B5F64-BBD7-4E2C-9BA0-206D26E94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19</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Larry Wall (PREMIER DEV)</cp:lastModifiedBy>
  <cp:revision>40</cp:revision>
  <dcterms:created xsi:type="dcterms:W3CDTF">2016-05-02T17:29:00Z</dcterms:created>
  <dcterms:modified xsi:type="dcterms:W3CDTF">2017-03-15T15:27:00Z</dcterms:modified>
</cp:coreProperties>
</file>